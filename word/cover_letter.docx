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3C2E3" w14:textId="02DE55D4" w:rsidR="004C2280" w:rsidRPr="004C2280" w:rsidRDefault="004C2280" w:rsidP="004C2280">
      <w:pPr>
        <w:pStyle w:val="NoSpacing"/>
        <w:rPr>
          <w:rFonts w:ascii="Times New Roman" w:hAnsi="Times New Roman" w:cs="Times New Roman"/>
          <w:i/>
        </w:rPr>
      </w:pPr>
      <w:r w:rsidRPr="004C2280">
        <w:rPr>
          <w:rFonts w:ascii="Times New Roman" w:hAnsi="Times New Roman" w:cs="Times New Roman"/>
          <w:i/>
        </w:rPr>
        <w:t>To:</w:t>
      </w:r>
    </w:p>
    <w:p w14:paraId="5E6851EF" w14:textId="268F6A47"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Dr. Paul F. Kemp</w:t>
      </w:r>
    </w:p>
    <w:p w14:paraId="631C2500" w14:textId="25F710C8"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Editor-in-</w:t>
      </w:r>
      <w:r>
        <w:rPr>
          <w:rFonts w:ascii="Times New Roman" w:hAnsi="Times New Roman" w:cs="Times New Roman"/>
        </w:rPr>
        <w:t>Chief</w:t>
      </w:r>
    </w:p>
    <w:p w14:paraId="49C44F69" w14:textId="77777777"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Limnology and Oceanography: Methods, ASLO</w:t>
      </w:r>
    </w:p>
    <w:p w14:paraId="0B2743E4" w14:textId="77777777" w:rsidR="004C2280" w:rsidRPr="004C2280" w:rsidRDefault="004C2280" w:rsidP="004C2280">
      <w:pPr>
        <w:pStyle w:val="NoSpacing"/>
        <w:rPr>
          <w:rFonts w:ascii="Times New Roman" w:hAnsi="Times New Roman" w:cs="Times New Roman"/>
        </w:rPr>
      </w:pPr>
    </w:p>
    <w:p w14:paraId="7C644602" w14:textId="73A2A986" w:rsidR="004C2280" w:rsidRPr="004C2280" w:rsidRDefault="004C2280" w:rsidP="004C2280">
      <w:pPr>
        <w:pStyle w:val="NoSpacing"/>
        <w:rPr>
          <w:rFonts w:ascii="Times New Roman" w:hAnsi="Times New Roman" w:cs="Times New Roman"/>
          <w:i/>
        </w:rPr>
      </w:pPr>
      <w:r w:rsidRPr="004C2280">
        <w:rPr>
          <w:rFonts w:ascii="Times New Roman" w:hAnsi="Times New Roman" w:cs="Times New Roman"/>
          <w:i/>
        </w:rPr>
        <w:t>From</w:t>
      </w:r>
      <w:r w:rsidRPr="004C2280">
        <w:rPr>
          <w:rFonts w:ascii="Times New Roman" w:hAnsi="Times New Roman" w:cs="Times New Roman"/>
          <w:i/>
        </w:rPr>
        <w:t>:</w:t>
      </w:r>
    </w:p>
    <w:p w14:paraId="2DDEC62B" w14:textId="394C74CE"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Dr. Marcus W. Beck</w:t>
      </w:r>
    </w:p>
    <w:p w14:paraId="56653ACF" w14:textId="416420D5"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ORISE Research Participation Program</w:t>
      </w:r>
    </w:p>
    <w:p w14:paraId="048DF337" w14:textId="53FD8F02"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US Environmental Protection Agency</w:t>
      </w:r>
    </w:p>
    <w:p w14:paraId="54B83A8E" w14:textId="424E6175"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beck.marcus@epa.gov, 850-934-2480</w:t>
      </w:r>
    </w:p>
    <w:p w14:paraId="3AAB2E8E" w14:textId="77777777" w:rsidR="004C2280" w:rsidRPr="004C2280" w:rsidRDefault="004C2280" w:rsidP="004C2280">
      <w:pPr>
        <w:pStyle w:val="NoSpacing"/>
        <w:rPr>
          <w:rFonts w:ascii="Times New Roman" w:hAnsi="Times New Roman" w:cs="Times New Roman"/>
        </w:rPr>
      </w:pPr>
    </w:p>
    <w:p w14:paraId="4AA98390" w14:textId="77777777" w:rsidR="004C2280" w:rsidRPr="004C2280" w:rsidRDefault="004C2280" w:rsidP="004C2280">
      <w:pPr>
        <w:pStyle w:val="NoSpacing"/>
        <w:rPr>
          <w:rFonts w:ascii="Times New Roman" w:hAnsi="Times New Roman" w:cs="Times New Roman"/>
        </w:rPr>
      </w:pPr>
    </w:p>
    <w:p w14:paraId="6429078C" w14:textId="3ABBA5E1"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 xml:space="preserve">Enclosed please find our revised manuscript entitled </w:t>
      </w:r>
      <w:r>
        <w:rPr>
          <w:rFonts w:ascii="Times New Roman" w:hAnsi="Times New Roman" w:cs="Times New Roman"/>
        </w:rPr>
        <w:t>‘</w:t>
      </w:r>
      <w:r w:rsidRPr="004C2280">
        <w:rPr>
          <w:rFonts w:ascii="Times New Roman" w:hAnsi="Times New Roman" w:cs="Times New Roman"/>
        </w:rPr>
        <w:t xml:space="preserve">Improving estimates of ecosystem metabolism by reducing effects of tidal advection on dissolved oxygen time </w:t>
      </w:r>
      <w:r>
        <w:rPr>
          <w:rFonts w:ascii="Times New Roman" w:hAnsi="Times New Roman" w:cs="Times New Roman"/>
        </w:rPr>
        <w:t>series’.</w:t>
      </w:r>
      <w:r w:rsidRPr="004C2280">
        <w:rPr>
          <w:rFonts w:ascii="Times New Roman" w:hAnsi="Times New Roman" w:cs="Times New Roman"/>
        </w:rPr>
        <w:t xml:space="preserve">  We sincerely thank the reviewers and associate editor for providing detailed and insightful comments on our initial draft.  We have made every effort to address these concerns and are hopeful that the revised manuscript is an improvement over the original.  In particular, we have made efforts to more carefully describe appropriate situations for applying the weighted regression approach, additional details describing our methods for estimating open-water metabolism, and more justification for the use of tidal height as a proxy for advection. </w:t>
      </w:r>
      <w:r>
        <w:rPr>
          <w:rFonts w:ascii="Times New Roman" w:hAnsi="Times New Roman" w:cs="Times New Roman"/>
        </w:rPr>
        <w:t xml:space="preserve"> We have also created a simple </w:t>
      </w:r>
      <w:hyperlink r:id="rId6" w:history="1">
        <w:r w:rsidRPr="004C2280">
          <w:rPr>
            <w:rStyle w:val="Hyperlink"/>
            <w:rFonts w:ascii="Times New Roman" w:hAnsi="Times New Roman" w:cs="Times New Roman"/>
          </w:rPr>
          <w:t>R package</w:t>
        </w:r>
      </w:hyperlink>
      <w:r w:rsidRPr="004C2280">
        <w:rPr>
          <w:rFonts w:ascii="Times New Roman" w:hAnsi="Times New Roman" w:cs="Times New Roman"/>
        </w:rPr>
        <w:t xml:space="preserve"> to accompany the manuscript in response to the request </w:t>
      </w:r>
      <w:r w:rsidR="003F289A">
        <w:rPr>
          <w:rFonts w:ascii="Times New Roman" w:hAnsi="Times New Roman" w:cs="Times New Roman"/>
        </w:rPr>
        <w:t>for making the code available.</w:t>
      </w:r>
    </w:p>
    <w:p w14:paraId="151376B4" w14:textId="77777777" w:rsidR="004C2280" w:rsidRPr="004C2280" w:rsidRDefault="004C2280" w:rsidP="004C2280">
      <w:pPr>
        <w:pStyle w:val="NoSpacing"/>
        <w:rPr>
          <w:rFonts w:ascii="Times New Roman" w:hAnsi="Times New Roman" w:cs="Times New Roman"/>
        </w:rPr>
      </w:pPr>
      <w:bookmarkStart w:id="0" w:name="_GoBack"/>
      <w:bookmarkEnd w:id="0"/>
    </w:p>
    <w:p w14:paraId="26BD9FFF" w14:textId="0878C4ED"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All authors have contributed equally to the content of the revised manuscript and have approved the final product.  The manuscript contains only original data and the authors agree to pay publication charges if accepted.  We greatly appreciate the opportunity to publish our work in Limnology and Oceanography: Methods</w:t>
      </w:r>
    </w:p>
    <w:p w14:paraId="53AFD3D9" w14:textId="77777777" w:rsidR="004C2280" w:rsidRPr="004C2280" w:rsidRDefault="004C2280" w:rsidP="004C2280">
      <w:pPr>
        <w:pStyle w:val="NoSpacing"/>
        <w:rPr>
          <w:rFonts w:ascii="Times New Roman" w:hAnsi="Times New Roman" w:cs="Times New Roman"/>
        </w:rPr>
      </w:pPr>
    </w:p>
    <w:p w14:paraId="1B5F2059" w14:textId="2CC7CFB9"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Respectfully,</w:t>
      </w:r>
    </w:p>
    <w:p w14:paraId="2B68BB1E" w14:textId="77777777" w:rsidR="004C2280" w:rsidRPr="004C2280" w:rsidRDefault="004C2280" w:rsidP="004C2280">
      <w:pPr>
        <w:pStyle w:val="NoSpacing"/>
        <w:rPr>
          <w:rFonts w:ascii="Times New Roman" w:hAnsi="Times New Roman" w:cs="Times New Roman"/>
        </w:rPr>
      </w:pPr>
    </w:p>
    <w:p w14:paraId="6BDF3DFF" w14:textId="1C276DF9" w:rsidR="004C2280" w:rsidRPr="004C2280" w:rsidRDefault="004C2280" w:rsidP="004C2280">
      <w:pPr>
        <w:pStyle w:val="NoSpacing"/>
        <w:rPr>
          <w:rFonts w:ascii="Times New Roman" w:hAnsi="Times New Roman" w:cs="Times New Roman"/>
        </w:rPr>
      </w:pPr>
      <w:r w:rsidRPr="004C2280">
        <w:rPr>
          <w:rFonts w:ascii="Times New Roman" w:hAnsi="Times New Roman" w:cs="Times New Roman"/>
        </w:rPr>
        <w:t>Marcus W. Beck</w:t>
      </w:r>
    </w:p>
    <w:p w14:paraId="6E5A4024" w14:textId="77777777" w:rsidR="004C2280" w:rsidRPr="004C2280" w:rsidRDefault="004C2280" w:rsidP="004C2280">
      <w:pPr>
        <w:pStyle w:val="NoSpacing"/>
        <w:pBdr>
          <w:bottom w:val="single" w:sz="12" w:space="1" w:color="auto"/>
        </w:pBdr>
        <w:rPr>
          <w:rFonts w:ascii="Times New Roman" w:hAnsi="Times New Roman" w:cs="Times New Roman"/>
        </w:rPr>
      </w:pPr>
    </w:p>
    <w:p w14:paraId="2E9E1354" w14:textId="77777777" w:rsidR="00505947" w:rsidRDefault="00505947" w:rsidP="002C574D">
      <w:pPr>
        <w:pStyle w:val="NoSpacing"/>
        <w:rPr>
          <w:rFonts w:ascii="Times New Roman" w:hAnsi="Times New Roman" w:cs="Times New Roman"/>
        </w:rPr>
      </w:pPr>
    </w:p>
    <w:p w14:paraId="37995C3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Response to reviewer comments “Improving estimates of ecosystem metabolism</w:t>
      </w:r>
      <w:r w:rsidR="008C2B07" w:rsidRPr="00A90996">
        <w:rPr>
          <w:rFonts w:ascii="Times New Roman" w:hAnsi="Times New Roman" w:cs="Times New Roman"/>
        </w:rPr>
        <w:t xml:space="preserve"> </w:t>
      </w:r>
      <w:r w:rsidRPr="00A90996">
        <w:rPr>
          <w:rFonts w:ascii="Times New Roman" w:hAnsi="Times New Roman" w:cs="Times New Roman"/>
        </w:rPr>
        <w:t>from dissolved oxygen time series”, by M. W. Beck, M. C. Murrell, and J. D. Hagy III</w:t>
      </w:r>
    </w:p>
    <w:p w14:paraId="1173D592" w14:textId="77777777" w:rsidR="00AE4063" w:rsidRPr="00A90996" w:rsidRDefault="00AE4063" w:rsidP="002C574D">
      <w:pPr>
        <w:pStyle w:val="NoSpacing"/>
        <w:rPr>
          <w:rFonts w:ascii="Times New Roman" w:hAnsi="Times New Roman" w:cs="Times New Roman"/>
        </w:rPr>
      </w:pPr>
    </w:p>
    <w:p w14:paraId="23D4F3DE"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authors wish to thank the reviewers and associate editor for providing thoughtful comments on our manuscript. We have provided our response to each of these comments below, indicated in italics. Line numbers refer to the original manuscript. The reviewer comments</w:t>
      </w:r>
      <w:r w:rsidR="008C2B07" w:rsidRPr="00A90996">
        <w:rPr>
          <w:rFonts w:ascii="Times New Roman" w:hAnsi="Times New Roman" w:cs="Times New Roman"/>
          <w:i/>
        </w:rPr>
        <w:t xml:space="preserve"> </w:t>
      </w:r>
      <w:r w:rsidRPr="00A90996">
        <w:rPr>
          <w:rFonts w:ascii="Times New Roman" w:hAnsi="Times New Roman" w:cs="Times New Roman"/>
          <w:i/>
        </w:rPr>
        <w:t>have been shortened</w:t>
      </w:r>
      <w:r w:rsidR="008C2B07" w:rsidRPr="00A90996">
        <w:rPr>
          <w:rFonts w:ascii="Times New Roman" w:hAnsi="Times New Roman" w:cs="Times New Roman"/>
          <w:i/>
        </w:rPr>
        <w:t xml:space="preserve"> </w:t>
      </w:r>
      <w:r w:rsidRPr="00A90996">
        <w:rPr>
          <w:rFonts w:ascii="Times New Roman" w:hAnsi="Times New Roman" w:cs="Times New Roman"/>
          <w:i/>
        </w:rPr>
        <w:t>for brevity.</w:t>
      </w:r>
    </w:p>
    <w:p w14:paraId="3B9C5D79" w14:textId="77777777" w:rsidR="00AE4063" w:rsidRPr="00A90996" w:rsidRDefault="00AE4063" w:rsidP="002C574D">
      <w:pPr>
        <w:pStyle w:val="NoSpacing"/>
        <w:rPr>
          <w:rFonts w:ascii="Times New Roman" w:hAnsi="Times New Roman" w:cs="Times New Roman"/>
        </w:rPr>
      </w:pPr>
    </w:p>
    <w:p w14:paraId="78BAABE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Reviewer</w:t>
      </w:r>
      <w:r w:rsidR="008C2B07" w:rsidRPr="00A90996">
        <w:rPr>
          <w:rFonts w:ascii="Times New Roman" w:hAnsi="Times New Roman" w:cs="Times New Roman"/>
        </w:rPr>
        <w:t xml:space="preserve"> </w:t>
      </w:r>
      <w:r w:rsidRPr="00A90996">
        <w:rPr>
          <w:rFonts w:ascii="Times New Roman" w:hAnsi="Times New Roman" w:cs="Times New Roman"/>
        </w:rPr>
        <w:t>1:</w:t>
      </w:r>
    </w:p>
    <w:p w14:paraId="2C6242B8" w14:textId="77777777" w:rsidR="00AE4063" w:rsidRPr="00A90996" w:rsidRDefault="00AE4063" w:rsidP="002C574D">
      <w:pPr>
        <w:pStyle w:val="NoSpacing"/>
        <w:rPr>
          <w:rFonts w:ascii="Times New Roman" w:hAnsi="Times New Roman" w:cs="Times New Roman"/>
        </w:rPr>
      </w:pPr>
    </w:p>
    <w:p w14:paraId="50A6597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I hope the authors can address this difficult question: does the model work better in diurnal tidal systems because the errors between the day and night conditions on the end-members cancel each other out? This is as opposed</w:t>
      </w:r>
      <w:r w:rsidR="002C574D" w:rsidRPr="00A90996">
        <w:rPr>
          <w:rFonts w:ascii="Times New Roman" w:hAnsi="Times New Roman" w:cs="Times New Roman"/>
        </w:rPr>
        <w:t xml:space="preserve"> </w:t>
      </w:r>
      <w:r w:rsidRPr="00A90996">
        <w:rPr>
          <w:rFonts w:ascii="Times New Roman" w:hAnsi="Times New Roman" w:cs="Times New Roman"/>
        </w:rPr>
        <w:t>to the mixed tides where the errors can be heavily skewed towards respiration</w:t>
      </w:r>
      <w:r w:rsidR="002C574D" w:rsidRPr="00A90996">
        <w:rPr>
          <w:rFonts w:ascii="Times New Roman" w:hAnsi="Times New Roman" w:cs="Times New Roman"/>
        </w:rPr>
        <w:t xml:space="preserve"> </w:t>
      </w:r>
      <w:r w:rsidRPr="00A90996">
        <w:rPr>
          <w:rFonts w:ascii="Times New Roman" w:hAnsi="Times New Roman" w:cs="Times New Roman"/>
        </w:rPr>
        <w:t xml:space="preserve">or production during the high </w:t>
      </w:r>
      <w:proofErr w:type="spellStart"/>
      <w:r w:rsidRPr="00A90996">
        <w:rPr>
          <w:rFonts w:ascii="Times New Roman" w:hAnsi="Times New Roman" w:cs="Times New Roman"/>
        </w:rPr>
        <w:t>high</w:t>
      </w:r>
      <w:proofErr w:type="spellEnd"/>
      <w:r w:rsidRPr="00A90996">
        <w:rPr>
          <w:rFonts w:ascii="Times New Roman" w:hAnsi="Times New Roman" w:cs="Times New Roman"/>
        </w:rPr>
        <w:t xml:space="preserve"> tide and thus lead to the large inaccuracies noted for Elkhorn Slough. This is an important point, because if the weighted regression approach is generating offsetting errors then it is not really working.</w:t>
      </w:r>
    </w:p>
    <w:p w14:paraId="18C43003" w14:textId="77777777" w:rsidR="00AE4063" w:rsidRPr="00A90996" w:rsidRDefault="00AE4063" w:rsidP="002C574D">
      <w:pPr>
        <w:pStyle w:val="NoSpacing"/>
        <w:rPr>
          <w:rFonts w:ascii="Times New Roman" w:hAnsi="Times New Roman" w:cs="Times New Roman"/>
        </w:rPr>
      </w:pPr>
    </w:p>
    <w:p w14:paraId="3972928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I think that the caveats described above have been acknowledged by the authors,</w:t>
      </w:r>
      <w:r w:rsidR="002C574D" w:rsidRPr="00A90996">
        <w:rPr>
          <w:rFonts w:ascii="Times New Roman" w:hAnsi="Times New Roman" w:cs="Times New Roman"/>
        </w:rPr>
        <w:t xml:space="preserve"> </w:t>
      </w:r>
      <w:r w:rsidRPr="00A90996">
        <w:rPr>
          <w:rFonts w:ascii="Times New Roman" w:hAnsi="Times New Roman" w:cs="Times New Roman"/>
        </w:rPr>
        <w:t>such as starting on line 527, but I would recommend framing the issues associated</w:t>
      </w:r>
      <w:r w:rsidR="002C574D" w:rsidRPr="00A90996">
        <w:rPr>
          <w:rFonts w:ascii="Times New Roman" w:hAnsi="Times New Roman" w:cs="Times New Roman"/>
        </w:rPr>
        <w:t xml:space="preserve"> </w:t>
      </w:r>
      <w:r w:rsidRPr="00A90996">
        <w:rPr>
          <w:rFonts w:ascii="Times New Roman" w:hAnsi="Times New Roman" w:cs="Times New Roman"/>
        </w:rPr>
        <w:t>with the end member problem in a very straightforward way.</w:t>
      </w:r>
    </w:p>
    <w:p w14:paraId="7B6BD154" w14:textId="77777777" w:rsidR="00AE4063" w:rsidRPr="00A90996" w:rsidRDefault="00AE4063" w:rsidP="002C574D">
      <w:pPr>
        <w:pStyle w:val="NoSpacing"/>
        <w:rPr>
          <w:rFonts w:ascii="Times New Roman" w:hAnsi="Times New Roman" w:cs="Times New Roman"/>
        </w:rPr>
      </w:pPr>
    </w:p>
    <w:p w14:paraId="724A7B9F" w14:textId="4B8DAA3F" w:rsidR="00506211"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suggest that the model can work well </w:t>
      </w:r>
      <w:r w:rsidR="00A90996">
        <w:rPr>
          <w:rFonts w:ascii="Times New Roman" w:hAnsi="Times New Roman" w:cs="Times New Roman"/>
          <w:i/>
        </w:rPr>
        <w:t>in any tidal regime provided that the correlation between tidal changes and the solar cycle is low</w:t>
      </w:r>
      <w:r w:rsidR="004767C7">
        <w:rPr>
          <w:rFonts w:ascii="Times New Roman" w:hAnsi="Times New Roman" w:cs="Times New Roman"/>
          <w:i/>
        </w:rPr>
        <w:t xml:space="preserve"> at time scale of interest</w:t>
      </w:r>
      <w:r w:rsidR="00A90996">
        <w:rPr>
          <w:rFonts w:ascii="Times New Roman" w:hAnsi="Times New Roman" w:cs="Times New Roman"/>
          <w:i/>
        </w:rPr>
        <w:t xml:space="preserve">.  As we acknowledged, </w:t>
      </w:r>
      <w:r w:rsidR="004767C7">
        <w:rPr>
          <w:rFonts w:ascii="Times New Roman" w:hAnsi="Times New Roman" w:cs="Times New Roman"/>
          <w:i/>
        </w:rPr>
        <w:t xml:space="preserve">this condition </w:t>
      </w:r>
      <w:r w:rsidR="00A90996">
        <w:rPr>
          <w:rFonts w:ascii="Times New Roman" w:hAnsi="Times New Roman" w:cs="Times New Roman"/>
          <w:i/>
        </w:rPr>
        <w:t>was often not met in the case of Elkhorn Slough, leading to significant problems in applying the open water method with a single DO time series regardless of the method used.</w:t>
      </w:r>
      <w:r w:rsidR="00506211">
        <w:rPr>
          <w:rFonts w:ascii="Times New Roman" w:hAnsi="Times New Roman" w:cs="Times New Roman"/>
          <w:i/>
        </w:rPr>
        <w:t xml:space="preserve">  Critically, it is possibly to know </w:t>
      </w:r>
      <w:r w:rsidR="0089262A">
        <w:rPr>
          <w:rFonts w:ascii="Times New Roman" w:hAnsi="Times New Roman" w:cs="Times New Roman"/>
          <w:i/>
        </w:rPr>
        <w:t xml:space="preserve">by analyzing the </w:t>
      </w:r>
      <w:r w:rsidR="00506211">
        <w:rPr>
          <w:rFonts w:ascii="Times New Roman" w:hAnsi="Times New Roman" w:cs="Times New Roman"/>
          <w:i/>
        </w:rPr>
        <w:t>correlation of tides and the solar cycle that our method would not be a good choice before applying it</w:t>
      </w:r>
      <w:r w:rsidR="0089262A">
        <w:rPr>
          <w:rFonts w:ascii="Times New Roman" w:hAnsi="Times New Roman" w:cs="Times New Roman"/>
          <w:i/>
        </w:rPr>
        <w:t xml:space="preserve"> to Elkhorn Slough</w:t>
      </w:r>
      <w:r w:rsidR="00506211">
        <w:rPr>
          <w:rFonts w:ascii="Times New Roman" w:hAnsi="Times New Roman" w:cs="Times New Roman"/>
          <w:i/>
        </w:rPr>
        <w:t xml:space="preserve">.  </w:t>
      </w:r>
      <w:r w:rsidR="004767C7">
        <w:rPr>
          <w:rFonts w:ascii="Times New Roman" w:hAnsi="Times New Roman" w:cs="Times New Roman"/>
          <w:i/>
        </w:rPr>
        <w:t>T</w:t>
      </w:r>
      <w:r w:rsidR="00A90996">
        <w:rPr>
          <w:rFonts w:ascii="Times New Roman" w:hAnsi="Times New Roman" w:cs="Times New Roman"/>
          <w:i/>
        </w:rPr>
        <w:t xml:space="preserve">he 2014 paper by </w:t>
      </w:r>
      <w:proofErr w:type="spellStart"/>
      <w:r w:rsidR="00A90996">
        <w:rPr>
          <w:rFonts w:ascii="Times New Roman" w:hAnsi="Times New Roman" w:cs="Times New Roman"/>
          <w:i/>
        </w:rPr>
        <w:t>Nidzieko</w:t>
      </w:r>
      <w:proofErr w:type="spellEnd"/>
      <w:r w:rsidR="00A90996">
        <w:rPr>
          <w:rFonts w:ascii="Times New Roman" w:hAnsi="Times New Roman" w:cs="Times New Roman"/>
          <w:i/>
        </w:rPr>
        <w:t xml:space="preserve"> </w:t>
      </w:r>
      <w:r w:rsidR="003978EF">
        <w:rPr>
          <w:rFonts w:ascii="Times New Roman" w:hAnsi="Times New Roman" w:cs="Times New Roman"/>
          <w:i/>
        </w:rPr>
        <w:t xml:space="preserve">et al. </w:t>
      </w:r>
      <w:r w:rsidR="00A90996">
        <w:rPr>
          <w:rFonts w:ascii="Times New Roman" w:hAnsi="Times New Roman" w:cs="Times New Roman"/>
          <w:i/>
        </w:rPr>
        <w:t>illustrated</w:t>
      </w:r>
      <w:r w:rsidR="004767C7">
        <w:rPr>
          <w:rFonts w:ascii="Times New Roman" w:hAnsi="Times New Roman" w:cs="Times New Roman"/>
          <w:i/>
        </w:rPr>
        <w:t xml:space="preserve"> </w:t>
      </w:r>
      <w:r w:rsidR="00A90996">
        <w:rPr>
          <w:rFonts w:ascii="Times New Roman" w:hAnsi="Times New Roman" w:cs="Times New Roman"/>
          <w:i/>
        </w:rPr>
        <w:t xml:space="preserve">the complex and interesting dynamics </w:t>
      </w:r>
      <w:r w:rsidR="004767C7">
        <w:rPr>
          <w:rFonts w:ascii="Times New Roman" w:hAnsi="Times New Roman" w:cs="Times New Roman"/>
          <w:i/>
        </w:rPr>
        <w:t xml:space="preserve">there and showed that they </w:t>
      </w:r>
      <w:r w:rsidR="00A90996">
        <w:rPr>
          <w:rFonts w:ascii="Times New Roman" w:hAnsi="Times New Roman" w:cs="Times New Roman"/>
          <w:i/>
        </w:rPr>
        <w:t>are better explored with a more detailed data set</w:t>
      </w:r>
      <w:r w:rsidR="004767C7">
        <w:rPr>
          <w:rFonts w:ascii="Times New Roman" w:hAnsi="Times New Roman" w:cs="Times New Roman"/>
          <w:i/>
        </w:rPr>
        <w:t xml:space="preserve"> than ou</w:t>
      </w:r>
      <w:r w:rsidR="0089262A">
        <w:rPr>
          <w:rFonts w:ascii="Times New Roman" w:hAnsi="Times New Roman" w:cs="Times New Roman"/>
          <w:i/>
        </w:rPr>
        <w:t>r method is intended to require.  It is useful to point out that simply ignoring advection is also not a good option in estuaries like Elkhorn Slough, unless perhaps you are only interested in the means at the annual or longer time scale.</w:t>
      </w:r>
    </w:p>
    <w:p w14:paraId="2E75898F" w14:textId="77777777" w:rsidR="00506211" w:rsidRDefault="00506211" w:rsidP="002C574D">
      <w:pPr>
        <w:pStyle w:val="NoSpacing"/>
        <w:rPr>
          <w:rFonts w:ascii="Times New Roman" w:hAnsi="Times New Roman" w:cs="Times New Roman"/>
          <w:i/>
        </w:rPr>
      </w:pPr>
    </w:p>
    <w:p w14:paraId="6E2B0418" w14:textId="77777777" w:rsidR="0089262A" w:rsidRDefault="004767C7" w:rsidP="002C574D">
      <w:pPr>
        <w:pStyle w:val="NoSpacing"/>
        <w:rPr>
          <w:rFonts w:ascii="Times New Roman" w:hAnsi="Times New Roman" w:cs="Times New Roman"/>
          <w:i/>
        </w:rPr>
      </w:pPr>
      <w:r>
        <w:rPr>
          <w:rFonts w:ascii="Times New Roman" w:hAnsi="Times New Roman" w:cs="Times New Roman"/>
          <w:i/>
        </w:rPr>
        <w:t xml:space="preserve">Our method works by statistically separating DO variability associated with tide height from DO variability associated with the solar cycle.  </w:t>
      </w:r>
      <w:r w:rsidR="0089262A">
        <w:rPr>
          <w:rFonts w:ascii="Times New Roman" w:hAnsi="Times New Roman" w:cs="Times New Roman"/>
          <w:i/>
        </w:rPr>
        <w:t xml:space="preserve">We think that it is unlikely that we would have obtained the </w:t>
      </w:r>
      <w:r>
        <w:rPr>
          <w:rFonts w:ascii="Times New Roman" w:hAnsi="Times New Roman" w:cs="Times New Roman"/>
          <w:i/>
        </w:rPr>
        <w:t>result</w:t>
      </w:r>
      <w:r w:rsidR="0089262A">
        <w:rPr>
          <w:rFonts w:ascii="Times New Roman" w:hAnsi="Times New Roman" w:cs="Times New Roman"/>
          <w:i/>
        </w:rPr>
        <w:t>s</w:t>
      </w:r>
      <w:r>
        <w:rPr>
          <w:rFonts w:ascii="Times New Roman" w:hAnsi="Times New Roman" w:cs="Times New Roman"/>
          <w:i/>
        </w:rPr>
        <w:t xml:space="preserve"> that we </w:t>
      </w:r>
      <w:r w:rsidR="0089262A">
        <w:rPr>
          <w:rFonts w:ascii="Times New Roman" w:hAnsi="Times New Roman" w:cs="Times New Roman"/>
          <w:i/>
        </w:rPr>
        <w:t>did by generating offsetting errors.</w:t>
      </w:r>
    </w:p>
    <w:p w14:paraId="0349020F" w14:textId="77777777" w:rsidR="0089262A" w:rsidRDefault="0089262A" w:rsidP="002C574D">
      <w:pPr>
        <w:pStyle w:val="NoSpacing"/>
        <w:rPr>
          <w:rFonts w:ascii="Times New Roman" w:hAnsi="Times New Roman" w:cs="Times New Roman"/>
          <w:i/>
        </w:rPr>
      </w:pPr>
    </w:p>
    <w:p w14:paraId="22E0BE4F" w14:textId="0C9BA517" w:rsidR="00AE4063" w:rsidRDefault="0089262A" w:rsidP="002C574D">
      <w:pPr>
        <w:pStyle w:val="NoSpacing"/>
        <w:rPr>
          <w:rFonts w:ascii="Times New Roman" w:hAnsi="Times New Roman" w:cs="Times New Roman"/>
          <w:i/>
        </w:rPr>
      </w:pPr>
      <w:r>
        <w:rPr>
          <w:rFonts w:ascii="Times New Roman" w:hAnsi="Times New Roman" w:cs="Times New Roman"/>
          <w:i/>
        </w:rPr>
        <w:t xml:space="preserve">Although we mentioned these points </w:t>
      </w:r>
      <w:r w:rsidR="00401F2F" w:rsidRPr="00A90996">
        <w:rPr>
          <w:rFonts w:ascii="Times New Roman" w:hAnsi="Times New Roman" w:cs="Times New Roman"/>
          <w:i/>
        </w:rPr>
        <w:t xml:space="preserve">previously (e.g., lines 431, 521) </w:t>
      </w:r>
      <w:r w:rsidR="004767C7">
        <w:rPr>
          <w:rFonts w:ascii="Times New Roman" w:hAnsi="Times New Roman" w:cs="Times New Roman"/>
          <w:i/>
        </w:rPr>
        <w:t xml:space="preserve">we added </w:t>
      </w:r>
      <w:r w:rsidR="00401F2F" w:rsidRPr="00A90996">
        <w:rPr>
          <w:rFonts w:ascii="Times New Roman" w:hAnsi="Times New Roman" w:cs="Times New Roman"/>
          <w:i/>
        </w:rPr>
        <w:t xml:space="preserve">additional explanation based on the reviewer’s comments. </w:t>
      </w:r>
      <w:r w:rsidR="004767C7">
        <w:rPr>
          <w:rFonts w:ascii="Times New Roman" w:hAnsi="Times New Roman" w:cs="Times New Roman"/>
          <w:i/>
        </w:rPr>
        <w:t>Specifically, w</w:t>
      </w:r>
      <w:r w:rsidR="00401F2F" w:rsidRPr="00A90996">
        <w:rPr>
          <w:rFonts w:ascii="Times New Roman" w:hAnsi="Times New Roman" w:cs="Times New Roman"/>
          <w:i/>
        </w:rPr>
        <w:t>e added text to t</w:t>
      </w:r>
      <w:r w:rsidR="003F7D43">
        <w:rPr>
          <w:rFonts w:ascii="Times New Roman" w:hAnsi="Times New Roman" w:cs="Times New Roman"/>
          <w:i/>
        </w:rPr>
        <w:t xml:space="preserve">he comments and recommendations section (starting on line 527) </w:t>
      </w:r>
      <w:r w:rsidR="00401F2F" w:rsidRPr="00A90996">
        <w:rPr>
          <w:rFonts w:ascii="Times New Roman" w:hAnsi="Times New Roman" w:cs="Times New Roman"/>
          <w:i/>
        </w:rPr>
        <w:t xml:space="preserve">to emphasize how and why the model can effectively characterize and remove the tidal signal, emphasizing that the model can work well </w:t>
      </w:r>
      <w:r w:rsidR="004767C7">
        <w:rPr>
          <w:rFonts w:ascii="Times New Roman" w:hAnsi="Times New Roman" w:cs="Times New Roman"/>
          <w:i/>
        </w:rPr>
        <w:t xml:space="preserve">in a variety of </w:t>
      </w:r>
      <w:r w:rsidR="00401F2F" w:rsidRPr="00A90996">
        <w:rPr>
          <w:rFonts w:ascii="Times New Roman" w:hAnsi="Times New Roman" w:cs="Times New Roman"/>
          <w:i/>
        </w:rPr>
        <w:t>tidal regime</w:t>
      </w:r>
      <w:r w:rsidR="004767C7">
        <w:rPr>
          <w:rFonts w:ascii="Times New Roman" w:hAnsi="Times New Roman" w:cs="Times New Roman"/>
          <w:i/>
        </w:rPr>
        <w:t>s</w:t>
      </w:r>
      <w:r w:rsidR="00401F2F" w:rsidRPr="00A90996">
        <w:rPr>
          <w:rFonts w:ascii="Times New Roman" w:hAnsi="Times New Roman" w:cs="Times New Roman"/>
          <w:i/>
        </w:rPr>
        <w:t>.</w:t>
      </w:r>
    </w:p>
    <w:p w14:paraId="2F9BEB92" w14:textId="77777777" w:rsidR="00AE4063" w:rsidRPr="00A90996" w:rsidRDefault="00AE4063" w:rsidP="002C574D">
      <w:pPr>
        <w:pStyle w:val="NoSpacing"/>
        <w:rPr>
          <w:rFonts w:ascii="Times New Roman" w:hAnsi="Times New Roman" w:cs="Times New Roman"/>
          <w:i/>
        </w:rPr>
      </w:pPr>
    </w:p>
    <w:p w14:paraId="4C155CEB" w14:textId="77777777" w:rsidR="003F72E4" w:rsidRPr="0083447D" w:rsidRDefault="00401F2F" w:rsidP="0083447D">
      <w:pPr>
        <w:spacing w:after="0" w:line="240" w:lineRule="auto"/>
        <w:rPr>
          <w:rFonts w:ascii="Times New Roman" w:hAnsi="Times New Roman" w:cs="Times New Roman"/>
          <w:i/>
          <w:sz w:val="24"/>
          <w:szCs w:val="24"/>
        </w:rPr>
      </w:pPr>
      <w:r w:rsidRPr="00A90996">
        <w:rPr>
          <w:rFonts w:ascii="Times New Roman" w:hAnsi="Times New Roman" w:cs="Times New Roman"/>
          <w:i/>
        </w:rPr>
        <w:t>‘</w:t>
      </w:r>
      <w:r w:rsidR="003F72E4" w:rsidRPr="003F72E4">
        <w:rPr>
          <w:rFonts w:ascii="Times New Roman" w:hAnsi="Times New Roman" w:cs="Times New Roman"/>
          <w:i/>
          <w:sz w:val="24"/>
          <w:szCs w:val="24"/>
        </w:rPr>
        <w:t xml:space="preserve">Tidal currents in estuaries can move water across a mosaic of habitat types that likely have different biological rates.  For example, the magnitudes of production and respiration, and the net metabolism may differ across salinity gradients, between open water and shallow water habitats, and inside and outside of tidal marshes and </w:t>
      </w:r>
      <w:proofErr w:type="spellStart"/>
      <w:r w:rsidR="003F72E4" w:rsidRPr="003F72E4">
        <w:rPr>
          <w:rFonts w:ascii="Times New Roman" w:hAnsi="Times New Roman" w:cs="Times New Roman"/>
          <w:i/>
          <w:sz w:val="24"/>
          <w:szCs w:val="24"/>
        </w:rPr>
        <w:t>seagrass</w:t>
      </w:r>
      <w:proofErr w:type="spellEnd"/>
      <w:r w:rsidR="003F72E4" w:rsidRPr="003F72E4">
        <w:rPr>
          <w:rFonts w:ascii="Times New Roman" w:hAnsi="Times New Roman" w:cs="Times New Roman"/>
          <w:i/>
          <w:sz w:val="24"/>
          <w:szCs w:val="24"/>
        </w:rPr>
        <w:t xml:space="preserve"> habitats.  These complex estuarine seascapes are especially prevalent at sites like those in the NERRS network.  The interaction between spatial differences in metabolic processes and tidal advection moving water masses among habitats contributes to tidal artifacts in open water metabolism calculations.  Thus, the weighted regression method is ideally applied </w:t>
      </w:r>
      <w:r w:rsidR="003F72E4" w:rsidRPr="0083447D">
        <w:rPr>
          <w:rFonts w:ascii="Times New Roman" w:hAnsi="Times New Roman" w:cs="Times New Roman"/>
          <w:i/>
          <w:sz w:val="24"/>
          <w:szCs w:val="24"/>
        </w:rPr>
        <w:t>in estuarine environments similar to NERRS sites.  Advection in an open coastal environment, which may simply move water within a single homogeneous habitat, might generate relatively little distortion of the metabolic signal within the DO record.  In these cases, weighted regression could be used but may have little benefit.</w:t>
      </w:r>
    </w:p>
    <w:p w14:paraId="00296009" w14:textId="77777777" w:rsidR="00AE4063" w:rsidRPr="00A90996" w:rsidRDefault="00AE4063" w:rsidP="002C574D">
      <w:pPr>
        <w:pStyle w:val="NoSpacing"/>
        <w:rPr>
          <w:rFonts w:ascii="Times New Roman" w:hAnsi="Times New Roman" w:cs="Times New Roman"/>
          <w:i/>
        </w:rPr>
      </w:pPr>
    </w:p>
    <w:p w14:paraId="4E55F95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Specific questions or corrections:</w:t>
      </w:r>
    </w:p>
    <w:p w14:paraId="534B1755" w14:textId="77777777" w:rsidR="00AE4063" w:rsidRPr="00A90996" w:rsidRDefault="00AE4063" w:rsidP="002C574D">
      <w:pPr>
        <w:pStyle w:val="NoSpacing"/>
        <w:rPr>
          <w:rFonts w:ascii="Times New Roman" w:hAnsi="Times New Roman" w:cs="Times New Roman"/>
        </w:rPr>
      </w:pPr>
    </w:p>
    <w:p w14:paraId="02CAFDD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1) This may be a naive question - but is tidal height an accurate proxy for advection? It is intuitive that the higher the tidal amplitude the more advection that will occur over the period. However, it is also true that the fastest currents associated with tides occur in the mid-tide range, for example on a large ebb tide the highest currents (and presumably a significant part of the advection term) occur when the tide is actually near the mid-range</w:t>
      </w:r>
      <w:r w:rsidR="002C574D" w:rsidRPr="00A90996">
        <w:rPr>
          <w:rFonts w:ascii="Times New Roman" w:hAnsi="Times New Roman" w:cs="Times New Roman"/>
        </w:rPr>
        <w:t xml:space="preserve"> </w:t>
      </w:r>
      <w:r w:rsidRPr="00A90996">
        <w:rPr>
          <w:rFonts w:ascii="Times New Roman" w:hAnsi="Times New Roman" w:cs="Times New Roman"/>
        </w:rPr>
        <w:t>in tide height. Equation 13 seems to contradict this fact, where the highest advection (</w:t>
      </w:r>
      <w:proofErr w:type="spellStart"/>
      <w:r w:rsidRPr="00A90996">
        <w:rPr>
          <w:rFonts w:ascii="Times New Roman" w:hAnsi="Times New Roman" w:cs="Times New Roman"/>
        </w:rPr>
        <w:t>DOadv</w:t>
      </w:r>
      <w:proofErr w:type="spellEnd"/>
      <w:r w:rsidRPr="00A90996">
        <w:rPr>
          <w:rFonts w:ascii="Times New Roman" w:hAnsi="Times New Roman" w:cs="Times New Roman"/>
        </w:rPr>
        <w:t>) is associated with the highest tide measurement (H). This is in fact slack tide when very little advection is occurring.</w:t>
      </w:r>
    </w:p>
    <w:p w14:paraId="40799C91" w14:textId="77777777" w:rsidR="00AE4063" w:rsidRPr="00A90996" w:rsidRDefault="00AE4063" w:rsidP="002C574D">
      <w:pPr>
        <w:pStyle w:val="NoSpacing"/>
        <w:rPr>
          <w:rFonts w:ascii="Times New Roman" w:hAnsi="Times New Roman" w:cs="Times New Roman"/>
        </w:rPr>
      </w:pPr>
    </w:p>
    <w:p w14:paraId="5D7E8B54" w14:textId="7213E681" w:rsidR="00D63CAD" w:rsidRDefault="00401F2F" w:rsidP="002C574D">
      <w:pPr>
        <w:pStyle w:val="NoSpacing"/>
        <w:rPr>
          <w:rFonts w:ascii="Times New Roman" w:hAnsi="Times New Roman" w:cs="Times New Roman"/>
          <w:i/>
        </w:rPr>
      </w:pPr>
      <w:r w:rsidRPr="00A90996">
        <w:rPr>
          <w:rFonts w:ascii="Times New Roman" w:hAnsi="Times New Roman" w:cs="Times New Roman"/>
          <w:i/>
        </w:rPr>
        <w:t>We recognize that tide height is not the same measure as advection</w:t>
      </w:r>
      <w:r w:rsidR="00F11363">
        <w:rPr>
          <w:rFonts w:ascii="Times New Roman" w:hAnsi="Times New Roman" w:cs="Times New Roman"/>
          <w:i/>
        </w:rPr>
        <w:t xml:space="preserve">, and specifically, that </w:t>
      </w:r>
      <w:proofErr w:type="spellStart"/>
      <w:r w:rsidR="00F11363">
        <w:rPr>
          <w:rFonts w:ascii="Times New Roman" w:hAnsi="Times New Roman" w:cs="Times New Roman"/>
          <w:i/>
        </w:rPr>
        <w:t>advective</w:t>
      </w:r>
      <w:proofErr w:type="spellEnd"/>
      <w:r w:rsidR="00F11363">
        <w:rPr>
          <w:rFonts w:ascii="Times New Roman" w:hAnsi="Times New Roman" w:cs="Times New Roman"/>
          <w:i/>
        </w:rPr>
        <w:t xml:space="preserve"> currents </w:t>
      </w:r>
      <w:r w:rsidR="00D63CAD">
        <w:rPr>
          <w:rFonts w:ascii="Times New Roman" w:hAnsi="Times New Roman" w:cs="Times New Roman"/>
          <w:i/>
        </w:rPr>
        <w:t xml:space="preserve">can </w:t>
      </w:r>
      <w:r w:rsidR="00F11363">
        <w:rPr>
          <w:rFonts w:ascii="Times New Roman" w:hAnsi="Times New Roman" w:cs="Times New Roman"/>
          <w:i/>
        </w:rPr>
        <w:t xml:space="preserve">vary in both magnitude and phase relative to </w:t>
      </w:r>
      <w:r w:rsidR="00D63CAD">
        <w:rPr>
          <w:rFonts w:ascii="Times New Roman" w:hAnsi="Times New Roman" w:cs="Times New Roman"/>
          <w:i/>
        </w:rPr>
        <w:t>tide height.  Equation 13 describes our method for computing a simulated component of the DO time series associated with advection</w:t>
      </w:r>
      <w:r w:rsidR="001D3694">
        <w:rPr>
          <w:rFonts w:ascii="Times New Roman" w:hAnsi="Times New Roman" w:cs="Times New Roman"/>
          <w:i/>
        </w:rPr>
        <w:t>.  This equation</w:t>
      </w:r>
      <w:r w:rsidR="00D63CAD">
        <w:rPr>
          <w:rFonts w:ascii="Times New Roman" w:hAnsi="Times New Roman" w:cs="Times New Roman"/>
          <w:i/>
        </w:rPr>
        <w:t xml:space="preserve"> describes the DO changes, not the magnitude of the </w:t>
      </w:r>
      <w:r w:rsidR="001D3694">
        <w:rPr>
          <w:rFonts w:ascii="Times New Roman" w:hAnsi="Times New Roman" w:cs="Times New Roman"/>
          <w:i/>
        </w:rPr>
        <w:t xml:space="preserve">tidal </w:t>
      </w:r>
      <w:r w:rsidR="00D63CAD">
        <w:rPr>
          <w:rFonts w:ascii="Times New Roman" w:hAnsi="Times New Roman" w:cs="Times New Roman"/>
          <w:i/>
        </w:rPr>
        <w:t>current</w:t>
      </w:r>
      <w:r w:rsidR="001D3694">
        <w:rPr>
          <w:rFonts w:ascii="Times New Roman" w:hAnsi="Times New Roman" w:cs="Times New Roman"/>
          <w:i/>
        </w:rPr>
        <w:t xml:space="preserve"> as the reviewer’s question suggests</w:t>
      </w:r>
      <w:r w:rsidR="00D63CAD">
        <w:rPr>
          <w:rFonts w:ascii="Times New Roman" w:hAnsi="Times New Roman" w:cs="Times New Roman"/>
          <w:i/>
        </w:rPr>
        <w:t xml:space="preserve">.  We decided that equation </w:t>
      </w:r>
      <w:r w:rsidR="001D3694">
        <w:rPr>
          <w:rFonts w:ascii="Times New Roman" w:hAnsi="Times New Roman" w:cs="Times New Roman"/>
          <w:i/>
        </w:rPr>
        <w:t xml:space="preserve">13 </w:t>
      </w:r>
      <w:r w:rsidR="00D63CAD">
        <w:rPr>
          <w:rFonts w:ascii="Times New Roman" w:hAnsi="Times New Roman" w:cs="Times New Roman"/>
          <w:i/>
        </w:rPr>
        <w:t>actually provided excessive detail which confused more than it informed, and therefore we eliminated the equation</w:t>
      </w:r>
      <w:r w:rsidR="001D3694">
        <w:rPr>
          <w:rFonts w:ascii="Times New Roman" w:hAnsi="Times New Roman" w:cs="Times New Roman"/>
          <w:i/>
        </w:rPr>
        <w:t xml:space="preserve"> from the text.  </w:t>
      </w:r>
      <w:r w:rsidR="00D63CAD">
        <w:rPr>
          <w:rFonts w:ascii="Times New Roman" w:hAnsi="Times New Roman" w:cs="Times New Roman"/>
          <w:i/>
        </w:rPr>
        <w:t xml:space="preserve">The correct interpretation </w:t>
      </w:r>
      <w:r w:rsidR="001D3694">
        <w:rPr>
          <w:rFonts w:ascii="Times New Roman" w:hAnsi="Times New Roman" w:cs="Times New Roman"/>
          <w:i/>
        </w:rPr>
        <w:t xml:space="preserve">is that </w:t>
      </w:r>
      <w:r w:rsidR="00D63CAD">
        <w:rPr>
          <w:rFonts w:ascii="Times New Roman" w:hAnsi="Times New Roman" w:cs="Times New Roman"/>
          <w:i/>
        </w:rPr>
        <w:t xml:space="preserve">the </w:t>
      </w:r>
      <w:proofErr w:type="spellStart"/>
      <w:r w:rsidR="00D63CAD">
        <w:rPr>
          <w:rFonts w:ascii="Times New Roman" w:hAnsi="Times New Roman" w:cs="Times New Roman"/>
          <w:i/>
        </w:rPr>
        <w:t>DOadv</w:t>
      </w:r>
      <w:proofErr w:type="spellEnd"/>
      <w:r w:rsidR="00D63CAD">
        <w:rPr>
          <w:rFonts w:ascii="Times New Roman" w:hAnsi="Times New Roman" w:cs="Times New Roman"/>
          <w:i/>
        </w:rPr>
        <w:t xml:space="preserve"> “end members” occur at either high or low tide</w:t>
      </w:r>
      <w:r w:rsidR="000C011F">
        <w:rPr>
          <w:rFonts w:ascii="Times New Roman" w:hAnsi="Times New Roman" w:cs="Times New Roman"/>
          <w:i/>
        </w:rPr>
        <w:t xml:space="preserve"> when the water mass </w:t>
      </w:r>
      <w:r w:rsidR="001D3694">
        <w:rPr>
          <w:rFonts w:ascii="Times New Roman" w:hAnsi="Times New Roman" w:cs="Times New Roman"/>
          <w:i/>
        </w:rPr>
        <w:t xml:space="preserve">and associated DO gradient </w:t>
      </w:r>
      <w:r w:rsidR="000C011F">
        <w:rPr>
          <w:rFonts w:ascii="Times New Roman" w:hAnsi="Times New Roman" w:cs="Times New Roman"/>
          <w:i/>
        </w:rPr>
        <w:t>is maximally displaced either “up-estuary” or “</w:t>
      </w:r>
      <w:r w:rsidR="001D3694">
        <w:rPr>
          <w:rFonts w:ascii="Times New Roman" w:hAnsi="Times New Roman" w:cs="Times New Roman"/>
          <w:i/>
        </w:rPr>
        <w:t>down-estuary.</w:t>
      </w:r>
      <w:r w:rsidR="000C011F">
        <w:rPr>
          <w:rFonts w:ascii="Times New Roman" w:hAnsi="Times New Roman" w:cs="Times New Roman"/>
          <w:i/>
        </w:rPr>
        <w:t>”</w:t>
      </w:r>
      <w:r w:rsidR="001D3694">
        <w:rPr>
          <w:rFonts w:ascii="Times New Roman" w:hAnsi="Times New Roman" w:cs="Times New Roman"/>
          <w:i/>
        </w:rPr>
        <w:t xml:space="preserve"> Our approach assumes that this occurs around high tide and low tide, respectively, such that </w:t>
      </w:r>
      <w:proofErr w:type="spellStart"/>
      <w:r w:rsidR="001D3694">
        <w:rPr>
          <w:rFonts w:ascii="Times New Roman" w:hAnsi="Times New Roman" w:cs="Times New Roman"/>
          <w:i/>
        </w:rPr>
        <w:t>DOadv</w:t>
      </w:r>
      <w:proofErr w:type="spellEnd"/>
      <w:r w:rsidR="001D3694">
        <w:rPr>
          <w:rFonts w:ascii="Times New Roman" w:hAnsi="Times New Roman" w:cs="Times New Roman"/>
          <w:i/>
        </w:rPr>
        <w:t xml:space="preserve"> is linearly related to H (i.e., our eq. 1). Because of this, our model is most applicable in the case of a standing wave, which is reasonable for the types of estuarine sites where this approach is most applicable.</w:t>
      </w:r>
    </w:p>
    <w:p w14:paraId="447C4186" w14:textId="77777777" w:rsidR="00D63CAD" w:rsidRDefault="00D63CAD" w:rsidP="002C574D">
      <w:pPr>
        <w:pStyle w:val="NoSpacing"/>
        <w:rPr>
          <w:rFonts w:ascii="Times New Roman" w:hAnsi="Times New Roman" w:cs="Times New Roman"/>
          <w:i/>
        </w:rPr>
      </w:pPr>
    </w:p>
    <w:p w14:paraId="147830A3" w14:textId="76237629" w:rsidR="00AE4063" w:rsidRPr="00A90996" w:rsidRDefault="00F11363" w:rsidP="002C574D">
      <w:pPr>
        <w:pStyle w:val="NoSpacing"/>
        <w:rPr>
          <w:rFonts w:ascii="Times New Roman" w:hAnsi="Times New Roman" w:cs="Times New Roman"/>
          <w:i/>
        </w:rPr>
      </w:pPr>
      <w:r>
        <w:rPr>
          <w:rFonts w:ascii="Times New Roman" w:hAnsi="Times New Roman" w:cs="Times New Roman"/>
          <w:i/>
        </w:rPr>
        <w:t>Fortunately, our w</w:t>
      </w:r>
      <w:r w:rsidR="00401F2F" w:rsidRPr="00A90996">
        <w:rPr>
          <w:rFonts w:ascii="Times New Roman" w:hAnsi="Times New Roman" w:cs="Times New Roman"/>
          <w:i/>
        </w:rPr>
        <w:t xml:space="preserve">eighted regression </w:t>
      </w:r>
      <w:r>
        <w:rPr>
          <w:rFonts w:ascii="Times New Roman" w:hAnsi="Times New Roman" w:cs="Times New Roman"/>
          <w:i/>
        </w:rPr>
        <w:t xml:space="preserve">method </w:t>
      </w:r>
      <w:r w:rsidR="00401F2F" w:rsidRPr="00A90996">
        <w:rPr>
          <w:rFonts w:ascii="Times New Roman" w:hAnsi="Times New Roman" w:cs="Times New Roman"/>
          <w:i/>
        </w:rPr>
        <w:t xml:space="preserve">only requires a variable that is statistically correlated </w:t>
      </w:r>
      <w:r w:rsidR="00D63CAD">
        <w:rPr>
          <w:rFonts w:ascii="Times New Roman" w:hAnsi="Times New Roman" w:cs="Times New Roman"/>
          <w:i/>
        </w:rPr>
        <w:t xml:space="preserve">with DO changes associated </w:t>
      </w:r>
      <w:r>
        <w:rPr>
          <w:rFonts w:ascii="Times New Roman" w:hAnsi="Times New Roman" w:cs="Times New Roman"/>
          <w:i/>
        </w:rPr>
        <w:t>with</w:t>
      </w:r>
      <w:r w:rsidRPr="00A90996">
        <w:rPr>
          <w:rFonts w:ascii="Times New Roman" w:hAnsi="Times New Roman" w:cs="Times New Roman"/>
          <w:i/>
        </w:rPr>
        <w:t xml:space="preserve"> </w:t>
      </w:r>
      <w:r w:rsidR="00D63CAD">
        <w:rPr>
          <w:rFonts w:ascii="Times New Roman" w:hAnsi="Times New Roman" w:cs="Times New Roman"/>
          <w:i/>
        </w:rPr>
        <w:t xml:space="preserve">displacement of the water mass by </w:t>
      </w:r>
      <w:r w:rsidR="00401F2F" w:rsidRPr="00A90996">
        <w:rPr>
          <w:rFonts w:ascii="Times New Roman" w:hAnsi="Times New Roman" w:cs="Times New Roman"/>
          <w:i/>
        </w:rPr>
        <w:t>advection.</w:t>
      </w:r>
      <w:r w:rsidR="00D63CAD">
        <w:rPr>
          <w:rFonts w:ascii="Times New Roman" w:hAnsi="Times New Roman" w:cs="Times New Roman"/>
          <w:i/>
        </w:rPr>
        <w:t xml:space="preserve">  We need not predict </w:t>
      </w:r>
      <w:r w:rsidR="001D3694">
        <w:rPr>
          <w:rFonts w:ascii="Times New Roman" w:hAnsi="Times New Roman" w:cs="Times New Roman"/>
          <w:i/>
        </w:rPr>
        <w:t xml:space="preserve">either </w:t>
      </w:r>
      <w:r w:rsidR="00D63CAD">
        <w:rPr>
          <w:rFonts w:ascii="Times New Roman" w:hAnsi="Times New Roman" w:cs="Times New Roman"/>
          <w:i/>
        </w:rPr>
        <w:t>the actual current speeds or the length of the tid</w:t>
      </w:r>
      <w:r w:rsidR="001D3694">
        <w:rPr>
          <w:rFonts w:ascii="Times New Roman" w:hAnsi="Times New Roman" w:cs="Times New Roman"/>
          <w:i/>
        </w:rPr>
        <w:t xml:space="preserve">al excursion, which we describe in eq. 10 and 11 </w:t>
      </w:r>
      <w:r w:rsidR="00D63CAD">
        <w:rPr>
          <w:rFonts w:ascii="Times New Roman" w:hAnsi="Times New Roman" w:cs="Times New Roman"/>
          <w:i/>
        </w:rPr>
        <w:t xml:space="preserve">only to conceptualize the processes </w:t>
      </w:r>
      <w:r w:rsidR="001D3694">
        <w:rPr>
          <w:rFonts w:ascii="Times New Roman" w:hAnsi="Times New Roman" w:cs="Times New Roman"/>
          <w:i/>
        </w:rPr>
        <w:t xml:space="preserve">that we model </w:t>
      </w:r>
      <w:r w:rsidR="00D63CAD">
        <w:rPr>
          <w:rFonts w:ascii="Times New Roman" w:hAnsi="Times New Roman" w:cs="Times New Roman"/>
          <w:i/>
        </w:rPr>
        <w:t xml:space="preserve">empirically.  </w:t>
      </w:r>
      <w:r w:rsidR="00401F2F" w:rsidRPr="00A90996">
        <w:rPr>
          <w:rFonts w:ascii="Times New Roman" w:hAnsi="Times New Roman" w:cs="Times New Roman"/>
          <w:i/>
        </w:rPr>
        <w:t xml:space="preserve">We added additional text to </w:t>
      </w:r>
      <w:r w:rsidR="006233BF">
        <w:rPr>
          <w:rFonts w:ascii="Times New Roman" w:hAnsi="Times New Roman" w:cs="Times New Roman"/>
          <w:i/>
        </w:rPr>
        <w:t>m</w:t>
      </w:r>
      <w:r w:rsidR="001D3694">
        <w:rPr>
          <w:rFonts w:ascii="Times New Roman" w:hAnsi="Times New Roman" w:cs="Times New Roman"/>
          <w:i/>
        </w:rPr>
        <w:t>ake these</w:t>
      </w:r>
      <w:r w:rsidR="006233BF">
        <w:rPr>
          <w:rFonts w:ascii="Times New Roman" w:hAnsi="Times New Roman" w:cs="Times New Roman"/>
          <w:i/>
        </w:rPr>
        <w:t xml:space="preserve"> point</w:t>
      </w:r>
      <w:r w:rsidR="001D3694">
        <w:rPr>
          <w:rFonts w:ascii="Times New Roman" w:hAnsi="Times New Roman" w:cs="Times New Roman"/>
          <w:i/>
        </w:rPr>
        <w:t>s</w:t>
      </w:r>
      <w:r w:rsidR="006233BF">
        <w:rPr>
          <w:rFonts w:ascii="Times New Roman" w:hAnsi="Times New Roman" w:cs="Times New Roman"/>
          <w:i/>
        </w:rPr>
        <w:t xml:space="preserve"> more clear, </w:t>
      </w:r>
      <w:r w:rsidR="00401F2F" w:rsidRPr="00A90996">
        <w:rPr>
          <w:rFonts w:ascii="Times New Roman" w:hAnsi="Times New Roman" w:cs="Times New Roman"/>
          <w:i/>
        </w:rPr>
        <w:t>beginning on line 123. We also revised lines 204-213 in the methods to clarify differences between</w:t>
      </w:r>
      <w:r w:rsidR="006233BF">
        <w:rPr>
          <w:rFonts w:ascii="Times New Roman" w:hAnsi="Times New Roman" w:cs="Times New Roman"/>
          <w:i/>
        </w:rPr>
        <w:t xml:space="preserve"> how we generated </w:t>
      </w:r>
      <w:r w:rsidR="00401F2F" w:rsidRPr="00A90996">
        <w:rPr>
          <w:rFonts w:ascii="Times New Roman" w:hAnsi="Times New Roman" w:cs="Times New Roman"/>
          <w:i/>
        </w:rPr>
        <w:t xml:space="preserve">the simulated data and </w:t>
      </w:r>
      <w:r w:rsidR="006233BF">
        <w:rPr>
          <w:rFonts w:ascii="Times New Roman" w:hAnsi="Times New Roman" w:cs="Times New Roman"/>
          <w:i/>
        </w:rPr>
        <w:t xml:space="preserve">how what we expected in the </w:t>
      </w:r>
      <w:r w:rsidR="00401F2F" w:rsidRPr="00A90996">
        <w:rPr>
          <w:rFonts w:ascii="Times New Roman" w:hAnsi="Times New Roman" w:cs="Times New Roman"/>
          <w:i/>
        </w:rPr>
        <w:t>actual time series.</w:t>
      </w:r>
    </w:p>
    <w:p w14:paraId="61EE8C0B" w14:textId="77777777" w:rsidR="00AE4063" w:rsidRPr="00A90996" w:rsidRDefault="00AE4063" w:rsidP="002C574D">
      <w:pPr>
        <w:pStyle w:val="NoSpacing"/>
        <w:rPr>
          <w:rFonts w:ascii="Times New Roman" w:hAnsi="Times New Roman" w:cs="Times New Roman"/>
          <w:i/>
        </w:rPr>
      </w:pPr>
    </w:p>
    <w:p w14:paraId="177F6FFE" w14:textId="4D55A30F"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12</w:t>
      </w:r>
      <w:r w:rsidR="003F7D43">
        <w:rPr>
          <w:rFonts w:ascii="Times New Roman" w:hAnsi="Times New Roman" w:cs="Times New Roman"/>
          <w:i/>
        </w:rPr>
        <w:t>1</w:t>
      </w:r>
      <w:r w:rsidRPr="00A90996">
        <w:rPr>
          <w:rFonts w:ascii="Times New Roman" w:hAnsi="Times New Roman" w:cs="Times New Roman"/>
          <w:i/>
        </w:rPr>
        <w:t>: ‘</w:t>
      </w:r>
      <w:r w:rsidR="006233BF">
        <w:rPr>
          <w:rFonts w:ascii="Times New Roman" w:hAnsi="Times New Roman" w:cs="Times New Roman"/>
          <w:i/>
        </w:rPr>
        <w:t>Tidal height is used as a proxy for advection because this measurement is widely available, easy to measure, and meets the model requirements, which is a variable that is correlated locally in time with DO variations attributable to advection.  Importantly, tide height need not predict the actual magnitude of advection.  This is important because</w:t>
      </w:r>
      <w:r w:rsidR="001D3694">
        <w:rPr>
          <w:rFonts w:ascii="Times New Roman" w:hAnsi="Times New Roman" w:cs="Times New Roman"/>
          <w:i/>
        </w:rPr>
        <w:t>,</w:t>
      </w:r>
      <w:r w:rsidR="006233BF">
        <w:rPr>
          <w:rFonts w:ascii="Times New Roman" w:hAnsi="Times New Roman" w:cs="Times New Roman"/>
          <w:i/>
        </w:rPr>
        <w:t xml:space="preserve"> across estuarine locations</w:t>
      </w:r>
      <w:r w:rsidR="001D3694">
        <w:rPr>
          <w:rFonts w:ascii="Times New Roman" w:hAnsi="Times New Roman" w:cs="Times New Roman"/>
          <w:i/>
        </w:rPr>
        <w:t>,</w:t>
      </w:r>
      <w:r w:rsidR="006233BF">
        <w:rPr>
          <w:rFonts w:ascii="Times New Roman" w:hAnsi="Times New Roman" w:cs="Times New Roman"/>
          <w:i/>
        </w:rPr>
        <w:t xml:space="preserve"> </w:t>
      </w:r>
      <w:r w:rsidR="00FD7674">
        <w:rPr>
          <w:rFonts w:ascii="Times New Roman" w:hAnsi="Times New Roman" w:cs="Times New Roman"/>
          <w:i/>
        </w:rPr>
        <w:t xml:space="preserve">the relationship between tide height and tidal currents can be variable in both magnitude and phase, depending on local characteristics.  </w:t>
      </w:r>
      <w:r w:rsidRPr="00A90996">
        <w:rPr>
          <w:rFonts w:ascii="Times New Roman" w:hAnsi="Times New Roman" w:cs="Times New Roman"/>
          <w:i/>
        </w:rPr>
        <w:t xml:space="preserve">The weighted regression model is </w:t>
      </w:r>
      <w:r w:rsidR="00FD7674">
        <w:rPr>
          <w:rFonts w:ascii="Times New Roman" w:hAnsi="Times New Roman" w:cs="Times New Roman"/>
          <w:i/>
        </w:rPr>
        <w:t>well-</w:t>
      </w:r>
      <w:r w:rsidRPr="00A90996">
        <w:rPr>
          <w:rFonts w:ascii="Times New Roman" w:hAnsi="Times New Roman" w:cs="Times New Roman"/>
          <w:i/>
        </w:rPr>
        <w:t xml:space="preserve">suited for </w:t>
      </w:r>
      <w:r w:rsidR="00FD7674">
        <w:rPr>
          <w:rFonts w:ascii="Times New Roman" w:hAnsi="Times New Roman" w:cs="Times New Roman"/>
          <w:i/>
        </w:rPr>
        <w:t xml:space="preserve">the situation in estuaries </w:t>
      </w:r>
      <w:r w:rsidRPr="00A90996">
        <w:rPr>
          <w:rFonts w:ascii="Times New Roman" w:hAnsi="Times New Roman" w:cs="Times New Roman"/>
          <w:i/>
        </w:rPr>
        <w:t xml:space="preserve">because it </w:t>
      </w:r>
      <w:r w:rsidR="00FD7674">
        <w:rPr>
          <w:rFonts w:ascii="Times New Roman" w:hAnsi="Times New Roman" w:cs="Times New Roman"/>
          <w:i/>
        </w:rPr>
        <w:t xml:space="preserve">empirically fits the local relationship between tide height and DO, such that no </w:t>
      </w:r>
      <w:r w:rsidR="00FD7674" w:rsidRPr="00437F42">
        <w:rPr>
          <w:rFonts w:ascii="Times New Roman" w:hAnsi="Times New Roman" w:cs="Times New Roman"/>
          <w:i/>
        </w:rPr>
        <w:t>a priori</w:t>
      </w:r>
      <w:r w:rsidR="00FD7674">
        <w:rPr>
          <w:rFonts w:ascii="Times New Roman" w:hAnsi="Times New Roman" w:cs="Times New Roman"/>
          <w:i/>
        </w:rPr>
        <w:t xml:space="preserve"> knowledge </w:t>
      </w:r>
      <w:r w:rsidR="00437F42">
        <w:rPr>
          <w:rFonts w:ascii="Times New Roman" w:hAnsi="Times New Roman" w:cs="Times New Roman"/>
          <w:i/>
        </w:rPr>
        <w:t xml:space="preserve">is needed to define the </w:t>
      </w:r>
      <w:r w:rsidR="00FD7674">
        <w:rPr>
          <w:rFonts w:ascii="Times New Roman" w:hAnsi="Times New Roman" w:cs="Times New Roman"/>
          <w:i/>
        </w:rPr>
        <w:t xml:space="preserve">relationship between tide height and </w:t>
      </w:r>
      <w:r w:rsidR="001D3694">
        <w:rPr>
          <w:rFonts w:ascii="Times New Roman" w:hAnsi="Times New Roman" w:cs="Times New Roman"/>
          <w:i/>
        </w:rPr>
        <w:t xml:space="preserve">either the magnitude of </w:t>
      </w:r>
      <w:r w:rsidR="00FD7674">
        <w:rPr>
          <w:rFonts w:ascii="Times New Roman" w:hAnsi="Times New Roman" w:cs="Times New Roman"/>
          <w:i/>
        </w:rPr>
        <w:t xml:space="preserve">advection </w:t>
      </w:r>
      <w:r w:rsidR="001D3694">
        <w:rPr>
          <w:rFonts w:ascii="Times New Roman" w:hAnsi="Times New Roman" w:cs="Times New Roman"/>
          <w:i/>
        </w:rPr>
        <w:t>or the horizontal gradient in DO</w:t>
      </w:r>
      <w:r w:rsidR="00437F42">
        <w:rPr>
          <w:rFonts w:ascii="Times New Roman" w:hAnsi="Times New Roman" w:cs="Times New Roman"/>
          <w:i/>
        </w:rPr>
        <w:t>.</w:t>
      </w:r>
      <w:r w:rsidR="00830074">
        <w:rPr>
          <w:rFonts w:ascii="Times New Roman" w:hAnsi="Times New Roman" w:cs="Times New Roman"/>
          <w:i/>
        </w:rPr>
        <w:t>’</w:t>
      </w:r>
    </w:p>
    <w:p w14:paraId="0EF82FA1" w14:textId="77777777" w:rsidR="00AE4063" w:rsidRPr="00A90996" w:rsidRDefault="00AE4063" w:rsidP="002C574D">
      <w:pPr>
        <w:pStyle w:val="NoSpacing"/>
        <w:rPr>
          <w:rFonts w:ascii="Times New Roman" w:hAnsi="Times New Roman" w:cs="Times New Roman"/>
          <w:i/>
        </w:rPr>
      </w:pPr>
    </w:p>
    <w:p w14:paraId="5D86B4DE" w14:textId="77777777" w:rsidR="00437F42" w:rsidRPr="00437F42" w:rsidRDefault="00401F2F" w:rsidP="00437F42">
      <w:pPr>
        <w:pStyle w:val="NoSpacing"/>
        <w:rPr>
          <w:rFonts w:ascii="Times New Roman" w:hAnsi="Times New Roman" w:cs="Times New Roman"/>
          <w:i/>
          <w:sz w:val="24"/>
          <w:szCs w:val="24"/>
        </w:rPr>
      </w:pPr>
      <w:r w:rsidRPr="00A90996">
        <w:rPr>
          <w:rFonts w:ascii="Times New Roman" w:hAnsi="Times New Roman" w:cs="Times New Roman"/>
          <w:i/>
        </w:rPr>
        <w:t>Line 204: ‘</w:t>
      </w:r>
      <w:r w:rsidR="00437F42" w:rsidRPr="00437F42">
        <w:rPr>
          <w:rFonts w:ascii="Times New Roman" w:hAnsi="Times New Roman" w:cs="Times New Roman"/>
          <w:i/>
          <w:sz w:val="24"/>
          <w:szCs w:val="24"/>
        </w:rPr>
        <w:t xml:space="preserve">A tidal series was simulated based on the principal lunar semidiurnal (M2) tide with a period of 12.42 hours (Foreman and Henry 1989). The amplitude was set to 1 meter and centered at 4 meters. The tidal time series simulated DO changes with advection, </w:t>
      </w:r>
      <w:proofErr w:type="spellStart"/>
      <w:r w:rsidR="00437F42" w:rsidRPr="00437F42">
        <w:rPr>
          <w:rFonts w:ascii="Times New Roman" w:hAnsi="Times New Roman" w:cs="Times New Roman"/>
          <w:i/>
          <w:sz w:val="24"/>
          <w:szCs w:val="24"/>
        </w:rPr>
        <w:t>DO</w:t>
      </w:r>
      <w:r w:rsidR="00437F42" w:rsidRPr="00437F42">
        <w:rPr>
          <w:rFonts w:ascii="Times New Roman" w:hAnsi="Times New Roman" w:cs="Times New Roman"/>
          <w:i/>
          <w:sz w:val="24"/>
          <w:szCs w:val="24"/>
          <w:vertAlign w:val="subscript"/>
        </w:rPr>
        <w:t>adv</w:t>
      </w:r>
      <w:proofErr w:type="spellEnd"/>
      <w:r w:rsidR="00437F42" w:rsidRPr="00437F42">
        <w:rPr>
          <w:rFonts w:ascii="Times New Roman" w:hAnsi="Times New Roman" w:cs="Times New Roman"/>
          <w:i/>
          <w:sz w:val="24"/>
          <w:szCs w:val="24"/>
        </w:rPr>
        <w:t xml:space="preserve"> (eq. (7) and Fig. 1). Conceptually, this vector reflects both water movement and the horizontal DO gradient, which can be expressed as:</w:t>
      </w:r>
    </w:p>
    <w:p w14:paraId="13D58A48" w14:textId="77777777" w:rsidR="00437F42" w:rsidRPr="00437F42" w:rsidRDefault="00437F42" w:rsidP="00437F42">
      <w:pPr>
        <w:pStyle w:val="NoSpacing"/>
        <w:ind w:left="2880" w:firstLine="720"/>
        <w:rPr>
          <w:rFonts w:ascii="Times New Roman" w:hAnsi="Times New Roman" w:cs="Times New Roman"/>
          <w:i/>
          <w:sz w:val="24"/>
          <w:szCs w:val="24"/>
        </w:rPr>
      </w:pPr>
      <w:r w:rsidRPr="00437F42">
        <w:rPr>
          <w:rFonts w:ascii="Times New Roman" w:hAnsi="Times New Roman" w:cs="Times New Roman"/>
          <w:i/>
          <w:position w:val="-24"/>
          <w:sz w:val="24"/>
          <w:szCs w:val="24"/>
        </w:rPr>
        <w:object w:dxaOrig="1939" w:dyaOrig="620" w14:anchorId="038C8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31.5pt" o:ole="">
            <v:imagedata r:id="rId7" o:title=""/>
          </v:shape>
          <o:OLEObject Type="Embed" ProgID="Equation.3" ShapeID="_x0000_i1025" DrawAspect="Content" ObjectID="_1496061066" r:id="rId8"/>
        </w:object>
      </w:r>
      <w:r w:rsidRPr="00437F42">
        <w:rPr>
          <w:rFonts w:ascii="Times New Roman" w:hAnsi="Times New Roman" w:cs="Times New Roman"/>
          <w:i/>
          <w:sz w:val="24"/>
          <w:szCs w:val="24"/>
        </w:rPr>
        <w:tab/>
      </w:r>
      <w:r w:rsidRPr="00437F42">
        <w:rPr>
          <w:rFonts w:ascii="Times New Roman" w:hAnsi="Times New Roman" w:cs="Times New Roman"/>
          <w:i/>
          <w:sz w:val="24"/>
          <w:szCs w:val="24"/>
        </w:rPr>
        <w:tab/>
        <w:t>(10)</w:t>
      </w:r>
    </w:p>
    <w:p w14:paraId="0226B9A3" w14:textId="77777777" w:rsidR="00437F42" w:rsidRPr="00437F42" w:rsidRDefault="00437F42" w:rsidP="00437F42">
      <w:pPr>
        <w:pStyle w:val="NoSpacing"/>
        <w:rPr>
          <w:rFonts w:ascii="Times New Roman" w:hAnsi="Times New Roman" w:cs="Times New Roman"/>
          <w:i/>
          <w:sz w:val="24"/>
          <w:szCs w:val="24"/>
        </w:rPr>
      </w:pPr>
      <w:proofErr w:type="gramStart"/>
      <w:r w:rsidRPr="00437F42">
        <w:rPr>
          <w:rFonts w:ascii="Times New Roman" w:hAnsi="Times New Roman" w:cs="Times New Roman"/>
          <w:i/>
          <w:sz w:val="24"/>
          <w:szCs w:val="24"/>
        </w:rPr>
        <w:t>where</w:t>
      </w:r>
      <w:proofErr w:type="gramEnd"/>
      <w:r w:rsidRPr="00437F42">
        <w:rPr>
          <w:rFonts w:ascii="Times New Roman" w:hAnsi="Times New Roman" w:cs="Times New Roman"/>
          <w:i/>
          <w:sz w:val="24"/>
          <w:szCs w:val="24"/>
        </w:rPr>
        <w:t xml:space="preserve"> </w:t>
      </w:r>
      <w:r w:rsidRPr="00437F42">
        <w:rPr>
          <w:rFonts w:ascii="Times New Roman" w:hAnsi="Times New Roman" w:cs="Times New Roman"/>
          <w:i/>
          <w:position w:val="-10"/>
          <w:sz w:val="24"/>
          <w:szCs w:val="24"/>
        </w:rPr>
        <w:object w:dxaOrig="859" w:dyaOrig="340" w14:anchorId="415FADB1">
          <v:shape id="_x0000_i1026" type="#_x0000_t75" style="width:42.75pt;height:17.25pt" o:ole="">
            <v:imagedata r:id="rId9" o:title=""/>
          </v:shape>
          <o:OLEObject Type="Embed" ProgID="Equation.3" ShapeID="_x0000_i1026" DrawAspect="Content" ObjectID="_1496061067" r:id="rId10"/>
        </w:object>
      </w:r>
      <w:r w:rsidRPr="00437F42">
        <w:rPr>
          <w:rFonts w:ascii="Times New Roman" w:hAnsi="Times New Roman" w:cs="Times New Roman"/>
          <w:i/>
          <w:sz w:val="24"/>
          <w:szCs w:val="24"/>
        </w:rPr>
        <w:t xml:space="preserve"> is the DO gradient in horizontal space and </w:t>
      </w:r>
      <w:r w:rsidRPr="00437F42">
        <w:rPr>
          <w:rFonts w:ascii="Times New Roman" w:hAnsi="Times New Roman" w:cs="Times New Roman"/>
          <w:i/>
          <w:position w:val="-10"/>
          <w:sz w:val="24"/>
          <w:szCs w:val="24"/>
        </w:rPr>
        <w:object w:dxaOrig="580" w:dyaOrig="340" w14:anchorId="0E972DAE">
          <v:shape id="_x0000_i1027" type="#_x0000_t75" style="width:29.25pt;height:17.25pt" o:ole="">
            <v:imagedata r:id="rId11" o:title=""/>
          </v:shape>
          <o:OLEObject Type="Embed" ProgID="Equation.3" ShapeID="_x0000_i1027" DrawAspect="Content" ObjectID="_1496061068" r:id="rId12"/>
        </w:object>
      </w:r>
      <w:r w:rsidRPr="00437F42">
        <w:rPr>
          <w:rFonts w:ascii="Times New Roman" w:hAnsi="Times New Roman" w:cs="Times New Roman"/>
          <w:i/>
          <w:sz w:val="24"/>
          <w:szCs w:val="24"/>
        </w:rPr>
        <w:t xml:space="preserve"> is horizontal displacement of water over time.  The simulated tidal time series was used to create </w:t>
      </w:r>
      <w:proofErr w:type="spellStart"/>
      <w:r w:rsidRPr="00437F42">
        <w:rPr>
          <w:rFonts w:ascii="Times New Roman" w:hAnsi="Times New Roman" w:cs="Times New Roman"/>
          <w:i/>
          <w:sz w:val="24"/>
          <w:szCs w:val="24"/>
        </w:rPr>
        <w:t>DO</w:t>
      </w:r>
      <w:r w:rsidRPr="00437F42">
        <w:rPr>
          <w:rFonts w:ascii="Times New Roman" w:hAnsi="Times New Roman" w:cs="Times New Roman"/>
          <w:i/>
          <w:sz w:val="24"/>
          <w:szCs w:val="24"/>
          <w:vertAlign w:val="subscript"/>
        </w:rPr>
        <w:t>adv</w:t>
      </w:r>
      <w:proofErr w:type="spellEnd"/>
      <w:r w:rsidRPr="00437F42">
        <w:rPr>
          <w:rFonts w:ascii="Times New Roman" w:hAnsi="Times New Roman" w:cs="Times New Roman"/>
          <w:i/>
          <w:sz w:val="24"/>
          <w:szCs w:val="24"/>
        </w:rPr>
        <w:t xml:space="preserve"> as a simple sine wave as in eq. (8). This time series was centered at zero to simulate increasing or decreasing DO with tidal height change. The final time series for observed DO was the sum of biological DO and advection DO (eq. (4) and Fig. 1). For time series from the NERRS monitoring sites, variations in DO associated with advection were modeled as proportional to the difference between observed and mean tide height as indicated by the parameter β</w:t>
      </w:r>
      <w:r w:rsidRPr="00437F42">
        <w:rPr>
          <w:rFonts w:ascii="Times New Roman" w:hAnsi="Times New Roman" w:cs="Times New Roman"/>
          <w:i/>
          <w:sz w:val="24"/>
          <w:szCs w:val="24"/>
          <w:vertAlign w:val="subscript"/>
        </w:rPr>
        <w:t>2</w:t>
      </w:r>
      <w:r w:rsidRPr="00437F42">
        <w:rPr>
          <w:rFonts w:ascii="Times New Roman" w:hAnsi="Times New Roman" w:cs="Times New Roman"/>
          <w:i/>
          <w:sz w:val="24"/>
          <w:szCs w:val="24"/>
        </w:rPr>
        <w:t xml:space="preserve"> in eq. (1).  Thus, we can express the tidal </w:t>
      </w:r>
      <w:r w:rsidRPr="00437F42">
        <w:rPr>
          <w:rFonts w:ascii="Times New Roman" w:hAnsi="Times New Roman" w:cs="Times New Roman"/>
          <w:i/>
          <w:sz w:val="24"/>
          <w:szCs w:val="24"/>
        </w:rPr>
        <w:lastRenderedPageBreak/>
        <w:t>component of DO variations (</w:t>
      </w:r>
      <w:proofErr w:type="spellStart"/>
      <w:r w:rsidRPr="00437F42">
        <w:rPr>
          <w:rFonts w:ascii="Times New Roman" w:hAnsi="Times New Roman" w:cs="Times New Roman"/>
          <w:i/>
          <w:sz w:val="24"/>
          <w:szCs w:val="24"/>
        </w:rPr>
        <w:t>DO</w:t>
      </w:r>
      <w:r w:rsidRPr="00437F42">
        <w:rPr>
          <w:rFonts w:ascii="Times New Roman" w:hAnsi="Times New Roman" w:cs="Times New Roman"/>
          <w:i/>
          <w:sz w:val="24"/>
          <w:szCs w:val="24"/>
          <w:vertAlign w:val="subscript"/>
        </w:rPr>
        <w:t>adv</w:t>
      </w:r>
      <w:proofErr w:type="spellEnd"/>
      <w:r w:rsidRPr="00437F42">
        <w:rPr>
          <w:rFonts w:ascii="Times New Roman" w:hAnsi="Times New Roman" w:cs="Times New Roman"/>
          <w:i/>
          <w:sz w:val="24"/>
          <w:szCs w:val="24"/>
        </w:rPr>
        <w:t xml:space="preserve">) simply as: </w:t>
      </w:r>
    </w:p>
    <w:p w14:paraId="22AC4EA6" w14:textId="77777777" w:rsidR="00437F42" w:rsidRPr="00437F42" w:rsidRDefault="00437F42" w:rsidP="00437F42">
      <w:pPr>
        <w:pStyle w:val="NoSpacing"/>
        <w:rPr>
          <w:rFonts w:ascii="Times New Roman" w:hAnsi="Times New Roman" w:cs="Times New Roman"/>
          <w:i/>
          <w:sz w:val="24"/>
          <w:szCs w:val="24"/>
        </w:rPr>
      </w:pPr>
    </w:p>
    <w:p w14:paraId="47520522" w14:textId="77777777" w:rsidR="00437F42" w:rsidRPr="00437F42" w:rsidRDefault="00437F42" w:rsidP="00437F42">
      <w:pPr>
        <w:pStyle w:val="NoSpacing"/>
        <w:ind w:left="2880" w:firstLine="720"/>
        <w:rPr>
          <w:rFonts w:ascii="Times New Roman" w:hAnsi="Times New Roman" w:cs="Times New Roman"/>
          <w:i/>
          <w:sz w:val="24"/>
          <w:szCs w:val="24"/>
        </w:rPr>
      </w:pPr>
      <w:r w:rsidRPr="00437F42">
        <w:rPr>
          <w:rFonts w:ascii="Times New Roman" w:hAnsi="Times New Roman" w:cs="Times New Roman"/>
          <w:i/>
          <w:position w:val="-12"/>
          <w:sz w:val="24"/>
          <w:szCs w:val="24"/>
        </w:rPr>
        <w:object w:dxaOrig="1380" w:dyaOrig="360" w14:anchorId="58C01F89">
          <v:shape id="_x0000_i1028" type="#_x0000_t75" style="width:69pt;height:18pt" o:ole="">
            <v:imagedata r:id="rId13" o:title=""/>
          </v:shape>
          <o:OLEObject Type="Embed" ProgID="Equation.3" ShapeID="_x0000_i1028" DrawAspect="Content" ObjectID="_1496061069" r:id="rId14"/>
        </w:object>
      </w:r>
      <w:r w:rsidRPr="00437F42">
        <w:rPr>
          <w:rFonts w:ascii="Times New Roman" w:hAnsi="Times New Roman" w:cs="Times New Roman"/>
          <w:i/>
          <w:sz w:val="24"/>
          <w:szCs w:val="24"/>
        </w:rPr>
        <w:tab/>
      </w:r>
      <w:r w:rsidRPr="00437F42">
        <w:rPr>
          <w:rFonts w:ascii="Times New Roman" w:hAnsi="Times New Roman" w:cs="Times New Roman"/>
          <w:i/>
          <w:sz w:val="24"/>
          <w:szCs w:val="24"/>
        </w:rPr>
        <w:tab/>
        <w:t>(11)</w:t>
      </w:r>
    </w:p>
    <w:p w14:paraId="309BB721" w14:textId="77777777" w:rsidR="00437F42" w:rsidRPr="00437F42" w:rsidRDefault="00437F42" w:rsidP="00437F42">
      <w:pPr>
        <w:pStyle w:val="NoSpacing"/>
        <w:rPr>
          <w:rFonts w:ascii="Times New Roman" w:hAnsi="Times New Roman" w:cs="Times New Roman"/>
          <w:i/>
        </w:rPr>
      </w:pPr>
      <w:proofErr w:type="gramStart"/>
      <w:r w:rsidRPr="00437F42">
        <w:rPr>
          <w:rFonts w:ascii="Times New Roman" w:hAnsi="Times New Roman" w:cs="Times New Roman"/>
          <w:i/>
          <w:sz w:val="24"/>
          <w:szCs w:val="24"/>
        </w:rPr>
        <w:t>where</w:t>
      </w:r>
      <w:proofErr w:type="gramEnd"/>
      <w:r w:rsidRPr="00437F42">
        <w:rPr>
          <w:rFonts w:ascii="Times New Roman" w:hAnsi="Times New Roman" w:cs="Times New Roman"/>
          <w:i/>
          <w:sz w:val="24"/>
          <w:szCs w:val="24"/>
        </w:rPr>
        <w:t xml:space="preserve"> H is the difference between observed and mean tide height.</w:t>
      </w:r>
    </w:p>
    <w:p w14:paraId="1FFDC5D6" w14:textId="140449B6" w:rsidR="00AE4063" w:rsidRPr="00437F42" w:rsidDel="00960361" w:rsidRDefault="00AE4063" w:rsidP="00437F42">
      <w:pPr>
        <w:pStyle w:val="NoSpacing"/>
        <w:rPr>
          <w:del w:id="1" w:author="Beck, Marcus" w:date="2015-06-03T14:37:00Z"/>
          <w:rFonts w:ascii="Times New Roman" w:hAnsi="Times New Roman" w:cs="Times New Roman"/>
          <w:i/>
        </w:rPr>
      </w:pPr>
    </w:p>
    <w:p w14:paraId="15EDD57F" w14:textId="77777777" w:rsidR="00AE4063" w:rsidRPr="00437F42" w:rsidRDefault="00AE4063" w:rsidP="00437F42">
      <w:pPr>
        <w:pStyle w:val="NoSpacing"/>
        <w:rPr>
          <w:rFonts w:ascii="Times New Roman" w:hAnsi="Times New Roman" w:cs="Times New Roman"/>
          <w:i/>
        </w:rPr>
      </w:pPr>
    </w:p>
    <w:p w14:paraId="6024350A" w14:textId="77777777" w:rsidR="00AE4063" w:rsidRPr="00437F42" w:rsidRDefault="00401F2F" w:rsidP="00437F42">
      <w:pPr>
        <w:pStyle w:val="NoSpacing"/>
        <w:rPr>
          <w:rFonts w:ascii="Times New Roman" w:hAnsi="Times New Roman" w:cs="Times New Roman"/>
        </w:rPr>
      </w:pPr>
      <w:r w:rsidRPr="00437F42">
        <w:rPr>
          <w:rFonts w:ascii="Times New Roman" w:hAnsi="Times New Roman" w:cs="Times New Roman"/>
        </w:rPr>
        <w:t>2) The symbol for uncertainty in equation (6) and (7) and in the text on page 11 is not the same as the symbol used in figure 1, and both are different than at the bottom of page 13.</w:t>
      </w:r>
    </w:p>
    <w:p w14:paraId="68139A8B" w14:textId="77777777" w:rsidR="00AE4063" w:rsidRPr="00A90996" w:rsidRDefault="00AE4063" w:rsidP="002C574D">
      <w:pPr>
        <w:pStyle w:val="NoSpacing"/>
        <w:rPr>
          <w:rFonts w:ascii="Times New Roman" w:hAnsi="Times New Roman" w:cs="Times New Roman"/>
        </w:rPr>
      </w:pPr>
    </w:p>
    <w:p w14:paraId="531CC580" w14:textId="2456B2F0"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verified all equations, text, figures, and tables show the same symbol, ε.</w:t>
      </w:r>
    </w:p>
    <w:p w14:paraId="11D194C6" w14:textId="77777777" w:rsidR="00AE4063" w:rsidRPr="00A90996" w:rsidRDefault="00AE4063" w:rsidP="002C574D">
      <w:pPr>
        <w:pStyle w:val="NoSpacing"/>
        <w:rPr>
          <w:rFonts w:ascii="Times New Roman" w:hAnsi="Times New Roman" w:cs="Times New Roman"/>
        </w:rPr>
      </w:pPr>
    </w:p>
    <w:p w14:paraId="3045182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3) Line 247: should this be decreased process error?</w:t>
      </w:r>
    </w:p>
    <w:p w14:paraId="65BCF1DA" w14:textId="77777777" w:rsidR="00AE4063" w:rsidRPr="00A90996" w:rsidRDefault="00AE4063" w:rsidP="002C574D">
      <w:pPr>
        <w:pStyle w:val="NoSpacing"/>
        <w:rPr>
          <w:rFonts w:ascii="Times New Roman" w:hAnsi="Times New Roman" w:cs="Times New Roman"/>
        </w:rPr>
      </w:pPr>
    </w:p>
    <w:p w14:paraId="1C9715EF"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No, we found that increasing</w:t>
      </w:r>
      <w:r w:rsidR="008C2B07" w:rsidRPr="00A90996">
        <w:rPr>
          <w:rFonts w:ascii="Times New Roman" w:hAnsi="Times New Roman" w:cs="Times New Roman"/>
          <w:i/>
        </w:rPr>
        <w:t xml:space="preserve"> </w:t>
      </w:r>
      <w:r w:rsidRPr="00A90996">
        <w:rPr>
          <w:rFonts w:ascii="Times New Roman" w:hAnsi="Times New Roman" w:cs="Times New Roman"/>
          <w:i/>
        </w:rPr>
        <w:t>process uncertainty actually improved the ability of the model to isolate the biological signal. Process error is serially correlated and we suspect that this correlation structure is characterized well by the model since time is used as an explanatory variable. This is a minor point because this effect was most pronounced</w:t>
      </w:r>
      <w:r w:rsidR="008C2B07" w:rsidRPr="00A90996">
        <w:rPr>
          <w:rFonts w:ascii="Times New Roman" w:hAnsi="Times New Roman" w:cs="Times New Roman"/>
          <w:i/>
        </w:rPr>
        <w:t xml:space="preserve"> </w:t>
      </w:r>
      <w:r w:rsidRPr="00A90996">
        <w:rPr>
          <w:rFonts w:ascii="Times New Roman" w:hAnsi="Times New Roman" w:cs="Times New Roman"/>
          <w:i/>
        </w:rPr>
        <w:t xml:space="preserve">when there was no </w:t>
      </w:r>
      <w:proofErr w:type="spellStart"/>
      <w:r w:rsidRPr="00A90996">
        <w:rPr>
          <w:rFonts w:ascii="Times New Roman" w:hAnsi="Times New Roman" w:cs="Times New Roman"/>
          <w:i/>
        </w:rPr>
        <w:t>advective</w:t>
      </w:r>
      <w:proofErr w:type="spellEnd"/>
      <w:r w:rsidRPr="00A90996">
        <w:rPr>
          <w:rFonts w:ascii="Times New Roman" w:hAnsi="Times New Roman" w:cs="Times New Roman"/>
          <w:i/>
        </w:rPr>
        <w:t xml:space="preserve"> component and observation error was high in the simulated DO time series. In other words, there is no reason to apply weighted regression to an actual time series where advection effects are minimal.</w:t>
      </w:r>
    </w:p>
    <w:p w14:paraId="6B312E37" w14:textId="77777777" w:rsidR="00AE4063" w:rsidRPr="00A90996" w:rsidRDefault="00AE4063" w:rsidP="002C574D">
      <w:pPr>
        <w:pStyle w:val="NoSpacing"/>
        <w:rPr>
          <w:rFonts w:ascii="Times New Roman" w:hAnsi="Times New Roman" w:cs="Times New Roman"/>
          <w:i/>
        </w:rPr>
      </w:pPr>
    </w:p>
    <w:p w14:paraId="58C6DD41"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4) Wind speed can have a significant influence on the calculation of DO flux, and therefore should be acknowledged as another</w:t>
      </w:r>
      <w:r w:rsidR="008C2B07" w:rsidRPr="00A90996">
        <w:rPr>
          <w:rFonts w:ascii="Times New Roman" w:hAnsi="Times New Roman" w:cs="Times New Roman"/>
        </w:rPr>
        <w:t xml:space="preserve"> </w:t>
      </w:r>
      <w:r w:rsidRPr="00A90996">
        <w:rPr>
          <w:rFonts w:ascii="Times New Roman" w:hAnsi="Times New Roman" w:cs="Times New Roman"/>
        </w:rPr>
        <w:t xml:space="preserve">source of error not accounted for by using a constant </w:t>
      </w:r>
      <w:proofErr w:type="spellStart"/>
      <w:r w:rsidRPr="00A90996">
        <w:rPr>
          <w:rFonts w:ascii="Times New Roman" w:hAnsi="Times New Roman" w:cs="Times New Roman"/>
        </w:rPr>
        <w:t>ka</w:t>
      </w:r>
      <w:proofErr w:type="spellEnd"/>
      <w:r w:rsidRPr="00A90996">
        <w:rPr>
          <w:rFonts w:ascii="Times New Roman" w:hAnsi="Times New Roman" w:cs="Times New Roman"/>
        </w:rPr>
        <w:t xml:space="preserve"> value. This influence is in addition to the advection term and can be significant.</w:t>
      </w:r>
    </w:p>
    <w:p w14:paraId="6022E865" w14:textId="77777777" w:rsidR="00AE4063" w:rsidRPr="00A90996" w:rsidRDefault="00AE4063" w:rsidP="002C574D">
      <w:pPr>
        <w:pStyle w:val="NoSpacing"/>
        <w:rPr>
          <w:rFonts w:ascii="Times New Roman" w:hAnsi="Times New Roman" w:cs="Times New Roman"/>
        </w:rPr>
      </w:pPr>
    </w:p>
    <w:p w14:paraId="363A461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our implementation of the open-water method for estimating metabolism accounts for changes in DO from wind. This was not apparent in the previous text and we have added additional information.</w:t>
      </w:r>
    </w:p>
    <w:p w14:paraId="74A0445C" w14:textId="77777777" w:rsidR="00AE4063" w:rsidRPr="00A90996" w:rsidRDefault="00AE4063" w:rsidP="002C574D">
      <w:pPr>
        <w:pStyle w:val="NoSpacing"/>
        <w:rPr>
          <w:rFonts w:ascii="Times New Roman" w:hAnsi="Times New Roman" w:cs="Times New Roman"/>
          <w:i/>
        </w:rPr>
      </w:pPr>
    </w:p>
    <w:p w14:paraId="436B735C"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300: ‘This coefficient accounts for the influence of meteorological</w:t>
      </w:r>
      <w:r w:rsidR="008C2B07" w:rsidRPr="00A90996">
        <w:rPr>
          <w:rFonts w:ascii="Times New Roman" w:hAnsi="Times New Roman" w:cs="Times New Roman"/>
          <w:i/>
        </w:rPr>
        <w:t xml:space="preserve"> </w:t>
      </w:r>
      <w:r w:rsidRPr="00A90996">
        <w:rPr>
          <w:rFonts w:ascii="Times New Roman" w:hAnsi="Times New Roman" w:cs="Times New Roman"/>
          <w:i/>
        </w:rPr>
        <w:t>effects, such as wind, on air-sea gas exchange at the surface.’</w:t>
      </w:r>
    </w:p>
    <w:p w14:paraId="0C3566AB" w14:textId="77777777" w:rsidR="00AE4063" w:rsidRPr="00A90996" w:rsidRDefault="00AE4063" w:rsidP="002C574D">
      <w:pPr>
        <w:pStyle w:val="NoSpacing"/>
        <w:rPr>
          <w:rFonts w:ascii="Times New Roman" w:hAnsi="Times New Roman" w:cs="Times New Roman"/>
          <w:i/>
        </w:rPr>
      </w:pPr>
    </w:p>
    <w:p w14:paraId="77B06437"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Additionally, we did not explicitly consider any effect of wind in the simulated time series because it is not relevant for the analysis where the primary objective was to evaluate</w:t>
      </w:r>
      <w:r w:rsidR="008C2B07" w:rsidRPr="00A90996">
        <w:rPr>
          <w:rFonts w:ascii="Times New Roman" w:hAnsi="Times New Roman" w:cs="Times New Roman"/>
          <w:i/>
        </w:rPr>
        <w:t xml:space="preserve"> </w:t>
      </w:r>
      <w:proofErr w:type="spellStart"/>
      <w:r w:rsidRPr="00A90996">
        <w:rPr>
          <w:rFonts w:ascii="Times New Roman" w:hAnsi="Times New Roman" w:cs="Times New Roman"/>
          <w:i/>
        </w:rPr>
        <w:t>advective</w:t>
      </w:r>
      <w:proofErr w:type="spellEnd"/>
      <w:r w:rsidRPr="00A90996">
        <w:rPr>
          <w:rFonts w:ascii="Times New Roman" w:hAnsi="Times New Roman" w:cs="Times New Roman"/>
          <w:i/>
        </w:rPr>
        <w:t xml:space="preserve"> effects. Wind effects could be considered</w:t>
      </w:r>
      <w:r w:rsidR="008C2B07" w:rsidRPr="00A90996">
        <w:rPr>
          <w:rFonts w:ascii="Times New Roman" w:hAnsi="Times New Roman" w:cs="Times New Roman"/>
          <w:i/>
        </w:rPr>
        <w:t xml:space="preserve"> </w:t>
      </w:r>
      <w:r w:rsidRPr="00A90996">
        <w:rPr>
          <w:rFonts w:ascii="Times New Roman" w:hAnsi="Times New Roman" w:cs="Times New Roman"/>
          <w:i/>
        </w:rPr>
        <w:t>a component of process uncertainty, which was previously</w:t>
      </w:r>
      <w:r w:rsidR="008C2B07" w:rsidRPr="00A90996">
        <w:rPr>
          <w:rFonts w:ascii="Times New Roman" w:hAnsi="Times New Roman" w:cs="Times New Roman"/>
          <w:i/>
        </w:rPr>
        <w:t xml:space="preserve"> </w:t>
      </w:r>
      <w:r w:rsidRPr="00A90996">
        <w:rPr>
          <w:rFonts w:ascii="Times New Roman" w:hAnsi="Times New Roman" w:cs="Times New Roman"/>
          <w:i/>
        </w:rPr>
        <w:t>included. The following was added for clarification.</w:t>
      </w:r>
    </w:p>
    <w:p w14:paraId="450197BA" w14:textId="77777777" w:rsidR="00AE4063" w:rsidRPr="00A90996" w:rsidRDefault="00AE4063" w:rsidP="002C574D">
      <w:pPr>
        <w:pStyle w:val="NoSpacing"/>
        <w:rPr>
          <w:rFonts w:ascii="Times New Roman" w:hAnsi="Times New Roman" w:cs="Times New Roman"/>
        </w:rPr>
      </w:pPr>
    </w:p>
    <w:p w14:paraId="69269D40" w14:textId="62F8F9AE"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186: ‘</w:t>
      </w:r>
      <w:r w:rsidR="00437F42" w:rsidRPr="00437F42">
        <w:rPr>
          <w:rFonts w:ascii="Times New Roman" w:hAnsi="Times New Roman" w:cs="Times New Roman"/>
          <w:i/>
        </w:rPr>
        <w:t xml:space="preserve">For example, wind speed affects air-sea gas exchange (Ziegler and Benner 1998; Caffrey et al. 2014) such that periods of very high or low wind speed are a source of increased process uncertainty. </w:t>
      </w:r>
      <w:r w:rsidRPr="00437F42">
        <w:rPr>
          <w:rFonts w:ascii="Times New Roman" w:hAnsi="Times New Roman" w:cs="Times New Roman"/>
          <w:i/>
        </w:rPr>
        <w:t>Although this was not an explicit focus of the simulations, wind effects could be considered</w:t>
      </w:r>
      <w:r w:rsidR="008C2B07" w:rsidRPr="00437F42">
        <w:rPr>
          <w:rFonts w:ascii="Times New Roman" w:hAnsi="Times New Roman" w:cs="Times New Roman"/>
          <w:i/>
        </w:rPr>
        <w:t xml:space="preserve"> </w:t>
      </w:r>
      <w:r w:rsidRPr="00437F42">
        <w:rPr>
          <w:rFonts w:ascii="Times New Roman" w:hAnsi="Times New Roman" w:cs="Times New Roman"/>
          <w:i/>
        </w:rPr>
        <w:t xml:space="preserve">an implicit component of process uncertainty in addition to the effects of other unmeasured or latent variables that influence DO </w:t>
      </w:r>
      <w:r w:rsidRPr="00A90996">
        <w:rPr>
          <w:rFonts w:ascii="Times New Roman" w:hAnsi="Times New Roman" w:cs="Times New Roman"/>
          <w:i/>
        </w:rPr>
        <w:t>in a time-dependent manner.’</w:t>
      </w:r>
    </w:p>
    <w:p w14:paraId="096B828F" w14:textId="77777777" w:rsidR="00AE4063" w:rsidRPr="00A90996" w:rsidRDefault="00AE4063" w:rsidP="002C574D">
      <w:pPr>
        <w:pStyle w:val="NoSpacing"/>
        <w:rPr>
          <w:rFonts w:ascii="Times New Roman" w:hAnsi="Times New Roman" w:cs="Times New Roman"/>
        </w:rPr>
      </w:pPr>
    </w:p>
    <w:p w14:paraId="7C7C676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5) The different scales on Fig 6 and 7 for DO are confusing.</w:t>
      </w:r>
    </w:p>
    <w:p w14:paraId="4B982194" w14:textId="77777777" w:rsidR="00AE4063" w:rsidRPr="00A90996" w:rsidRDefault="00AE4063" w:rsidP="002C574D">
      <w:pPr>
        <w:pStyle w:val="NoSpacing"/>
        <w:rPr>
          <w:rFonts w:ascii="Times New Roman" w:hAnsi="Times New Roman" w:cs="Times New Roman"/>
        </w:rPr>
      </w:pPr>
    </w:p>
    <w:p w14:paraId="264CFD1D"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figures now have the same scale for DO.</w:t>
      </w:r>
    </w:p>
    <w:p w14:paraId="72970CE9" w14:textId="77777777" w:rsidR="00AE4063" w:rsidRPr="00A90996" w:rsidRDefault="00AE4063" w:rsidP="002C574D">
      <w:pPr>
        <w:pStyle w:val="NoSpacing"/>
        <w:rPr>
          <w:rFonts w:ascii="Times New Roman" w:hAnsi="Times New Roman" w:cs="Times New Roman"/>
        </w:rPr>
      </w:pPr>
    </w:p>
    <w:p w14:paraId="27D73C82"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6) It would be beneficial to readers if the code for the analysis was distributed with the published paper.</w:t>
      </w:r>
    </w:p>
    <w:p w14:paraId="0739166E" w14:textId="77777777" w:rsidR="00AE4063" w:rsidRPr="00A90996" w:rsidRDefault="00AE4063" w:rsidP="002C574D">
      <w:pPr>
        <w:pStyle w:val="NoSpacing"/>
        <w:rPr>
          <w:rFonts w:ascii="Times New Roman" w:hAnsi="Times New Roman" w:cs="Times New Roman"/>
        </w:rPr>
      </w:pPr>
    </w:p>
    <w:p w14:paraId="341E2D37" w14:textId="2D1B5723" w:rsidR="00AE4063" w:rsidRPr="00A90996" w:rsidRDefault="0040690B" w:rsidP="002C574D">
      <w:pPr>
        <w:pStyle w:val="NoSpacing"/>
        <w:rPr>
          <w:rFonts w:ascii="Times New Roman" w:hAnsi="Times New Roman" w:cs="Times New Roman"/>
          <w:i/>
        </w:rPr>
      </w:pPr>
      <w:r>
        <w:rPr>
          <w:rFonts w:ascii="Times New Roman" w:hAnsi="Times New Roman" w:cs="Times New Roman"/>
          <w:i/>
        </w:rPr>
        <w:t>W</w:t>
      </w:r>
      <w:r w:rsidR="00401F2F" w:rsidRPr="00A90996">
        <w:rPr>
          <w:rFonts w:ascii="Times New Roman" w:hAnsi="Times New Roman" w:cs="Times New Roman"/>
          <w:i/>
        </w:rPr>
        <w:t>e created a simple R package on GitHub for implementing</w:t>
      </w:r>
      <w:r w:rsidR="008C2B07" w:rsidRPr="00A90996">
        <w:rPr>
          <w:rFonts w:ascii="Times New Roman" w:hAnsi="Times New Roman" w:cs="Times New Roman"/>
          <w:i/>
        </w:rPr>
        <w:t xml:space="preserve"> </w:t>
      </w:r>
      <w:r w:rsidR="00401F2F" w:rsidRPr="00A90996">
        <w:rPr>
          <w:rFonts w:ascii="Times New Roman" w:hAnsi="Times New Roman" w:cs="Times New Roman"/>
          <w:i/>
        </w:rPr>
        <w:t>weighted regression and estimating ecosystem metabolism.</w:t>
      </w:r>
      <w:r w:rsidR="008C2B07" w:rsidRPr="00A90996">
        <w:rPr>
          <w:rFonts w:ascii="Times New Roman" w:hAnsi="Times New Roman" w:cs="Times New Roman"/>
          <w:i/>
        </w:rPr>
        <w:t xml:space="preserve"> </w:t>
      </w:r>
      <w:r w:rsidR="00401F2F" w:rsidRPr="00A90996">
        <w:rPr>
          <w:rFonts w:ascii="Times New Roman" w:hAnsi="Times New Roman" w:cs="Times New Roman"/>
          <w:i/>
        </w:rPr>
        <w:t xml:space="preserve">A link was added as supplementary information: </w:t>
      </w:r>
      <w:hyperlink r:id="rId15">
        <w:r w:rsidR="00401F2F" w:rsidRPr="00A90996">
          <w:rPr>
            <w:rStyle w:val="Hyperlink"/>
            <w:rFonts w:ascii="Times New Roman" w:hAnsi="Times New Roman" w:cs="Times New Roman"/>
            <w:i/>
          </w:rPr>
          <w:t>https://github.com/fawda123/WtRegDO</w:t>
        </w:r>
      </w:hyperlink>
    </w:p>
    <w:p w14:paraId="04B953C0" w14:textId="77777777" w:rsidR="00AE4063" w:rsidRPr="00A90996" w:rsidRDefault="00AE4063" w:rsidP="002C574D">
      <w:pPr>
        <w:pStyle w:val="NoSpacing"/>
        <w:rPr>
          <w:rFonts w:ascii="Times New Roman" w:hAnsi="Times New Roman" w:cs="Times New Roman"/>
          <w:i/>
        </w:rPr>
      </w:pPr>
    </w:p>
    <w:p w14:paraId="54CEAC2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Reviewer</w:t>
      </w:r>
      <w:r w:rsidR="008C2B07" w:rsidRPr="00A90996">
        <w:rPr>
          <w:rFonts w:ascii="Times New Roman" w:hAnsi="Times New Roman" w:cs="Times New Roman"/>
        </w:rPr>
        <w:t xml:space="preserve"> </w:t>
      </w:r>
      <w:r w:rsidRPr="00A90996">
        <w:rPr>
          <w:rFonts w:ascii="Times New Roman" w:hAnsi="Times New Roman" w:cs="Times New Roman"/>
        </w:rPr>
        <w:t>2:</w:t>
      </w:r>
    </w:p>
    <w:p w14:paraId="17AEAE2F" w14:textId="77777777" w:rsidR="00AE4063" w:rsidRPr="00A90996" w:rsidRDefault="00AE4063" w:rsidP="002C574D">
      <w:pPr>
        <w:pStyle w:val="NoSpacing"/>
        <w:rPr>
          <w:rFonts w:ascii="Times New Roman" w:hAnsi="Times New Roman" w:cs="Times New Roman"/>
        </w:rPr>
      </w:pPr>
    </w:p>
    <w:p w14:paraId="235CF108" w14:textId="4FC9C454"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Do the </w:t>
      </w:r>
      <w:proofErr w:type="gramStart"/>
      <w:r w:rsidRPr="00A90996">
        <w:rPr>
          <w:rFonts w:ascii="Times New Roman" w:hAnsi="Times New Roman" w:cs="Times New Roman"/>
        </w:rPr>
        <w:t xml:space="preserve">authors </w:t>
      </w:r>
      <w:ins w:id="2" w:author="Beck, Marcus" w:date="2015-06-03T15:08:00Z">
        <w:r w:rsidR="003079BE">
          <w:rPr>
            <w:rFonts w:ascii="Times New Roman" w:hAnsi="Times New Roman" w:cs="Times New Roman"/>
          </w:rPr>
          <w:t xml:space="preserve"> </w:t>
        </w:r>
      </w:ins>
      <w:r w:rsidRPr="00A90996">
        <w:rPr>
          <w:rFonts w:ascii="Times New Roman" w:hAnsi="Times New Roman" w:cs="Times New Roman"/>
        </w:rPr>
        <w:t>plan</w:t>
      </w:r>
      <w:proofErr w:type="gramEnd"/>
      <w:r w:rsidRPr="00A90996">
        <w:rPr>
          <w:rFonts w:ascii="Times New Roman" w:hAnsi="Times New Roman" w:cs="Times New Roman"/>
        </w:rPr>
        <w:t xml:space="preserve"> to make their R code available?</w:t>
      </w:r>
      <w:r w:rsidR="008C2B07" w:rsidRPr="00A90996">
        <w:rPr>
          <w:rFonts w:ascii="Times New Roman" w:hAnsi="Times New Roman" w:cs="Times New Roman"/>
        </w:rPr>
        <w:t xml:space="preserve"> </w:t>
      </w:r>
      <w:r w:rsidRPr="00A90996">
        <w:rPr>
          <w:rFonts w:ascii="Times New Roman" w:hAnsi="Times New Roman" w:cs="Times New Roman"/>
        </w:rPr>
        <w:t xml:space="preserve">They mention several times how useful it could be to </w:t>
      </w:r>
      <w:r w:rsidRPr="00A90996">
        <w:rPr>
          <w:rFonts w:ascii="Times New Roman" w:hAnsi="Times New Roman" w:cs="Times New Roman"/>
        </w:rPr>
        <w:lastRenderedPageBreak/>
        <w:t xml:space="preserve">others (a point on which I certainly agree), but it </w:t>
      </w:r>
      <w:proofErr w:type="spellStart"/>
      <w:r w:rsidRPr="00A90996">
        <w:rPr>
          <w:rFonts w:ascii="Times New Roman" w:hAnsi="Times New Roman" w:cs="Times New Roman"/>
        </w:rPr>
        <w:t>wont</w:t>
      </w:r>
      <w:proofErr w:type="spellEnd"/>
      <w:r w:rsidRPr="00A90996">
        <w:rPr>
          <w:rFonts w:ascii="Times New Roman" w:hAnsi="Times New Roman" w:cs="Times New Roman"/>
        </w:rPr>
        <w:t xml:space="preserve"> be useful unless </w:t>
      </w:r>
      <w:proofErr w:type="gramStart"/>
      <w:r w:rsidRPr="00A90996">
        <w:rPr>
          <w:rFonts w:ascii="Times New Roman" w:hAnsi="Times New Roman" w:cs="Times New Roman"/>
        </w:rPr>
        <w:t>its</w:t>
      </w:r>
      <w:proofErr w:type="gramEnd"/>
      <w:r w:rsidRPr="00A90996">
        <w:rPr>
          <w:rFonts w:ascii="Times New Roman" w:hAnsi="Times New Roman" w:cs="Times New Roman"/>
        </w:rPr>
        <w:t xml:space="preserve"> available!</w:t>
      </w:r>
    </w:p>
    <w:p w14:paraId="3F977CF9" w14:textId="77777777" w:rsidR="00AE4063" w:rsidRPr="00A90996" w:rsidRDefault="00AE4063" w:rsidP="002C574D">
      <w:pPr>
        <w:pStyle w:val="NoSpacing"/>
        <w:rPr>
          <w:rFonts w:ascii="Times New Roman" w:hAnsi="Times New Roman" w:cs="Times New Roman"/>
          <w:i/>
        </w:rPr>
      </w:pPr>
    </w:p>
    <w:p w14:paraId="31A237B9"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added a link in the supplementary information for an R package to implement weighted regression and ecosystem metabolism:</w:t>
      </w:r>
      <w:r w:rsidR="008C2B07" w:rsidRPr="00A90996">
        <w:rPr>
          <w:rFonts w:ascii="Times New Roman" w:hAnsi="Times New Roman" w:cs="Times New Roman"/>
          <w:i/>
        </w:rPr>
        <w:t xml:space="preserve"> </w:t>
      </w:r>
      <w:hyperlink r:id="rId16">
        <w:r w:rsidRPr="00A90996">
          <w:rPr>
            <w:rStyle w:val="Hyperlink"/>
            <w:rFonts w:ascii="Times New Roman" w:hAnsi="Times New Roman" w:cs="Times New Roman"/>
            <w:i/>
          </w:rPr>
          <w:t>https://github.com/fawda123/WtRegDO</w:t>
        </w:r>
      </w:hyperlink>
    </w:p>
    <w:p w14:paraId="374070D3" w14:textId="77777777" w:rsidR="00AE4063" w:rsidRPr="00A90996" w:rsidRDefault="00AE4063" w:rsidP="002C574D">
      <w:pPr>
        <w:pStyle w:val="NoSpacing"/>
        <w:rPr>
          <w:rFonts w:ascii="Times New Roman" w:hAnsi="Times New Roman" w:cs="Times New Roman"/>
          <w:i/>
        </w:rPr>
      </w:pPr>
    </w:p>
    <w:p w14:paraId="3E35267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General comments:</w:t>
      </w:r>
    </w:p>
    <w:p w14:paraId="18119EF1" w14:textId="77777777" w:rsidR="00AE4063" w:rsidRPr="00A90996" w:rsidRDefault="00AE4063" w:rsidP="002C574D">
      <w:pPr>
        <w:pStyle w:val="NoSpacing"/>
        <w:rPr>
          <w:rFonts w:ascii="Times New Roman" w:hAnsi="Times New Roman" w:cs="Times New Roman"/>
        </w:rPr>
      </w:pPr>
    </w:p>
    <w:p w14:paraId="770B32C1" w14:textId="619800A9" w:rsidR="00AE4063" w:rsidRPr="00005664" w:rsidRDefault="00401F2F" w:rsidP="00005664">
      <w:pPr>
        <w:widowControl/>
        <w:autoSpaceDE w:val="0"/>
        <w:autoSpaceDN w:val="0"/>
        <w:adjustRightInd w:val="0"/>
        <w:spacing w:after="0" w:line="240" w:lineRule="auto"/>
        <w:rPr>
          <w:rFonts w:ascii="Times New Roman" w:hAnsi="Times New Roman" w:cs="Times New Roman"/>
        </w:rPr>
      </w:pPr>
      <w:r w:rsidRPr="00A90996">
        <w:rPr>
          <w:rFonts w:ascii="Times New Roman" w:hAnsi="Times New Roman" w:cs="Times New Roman"/>
        </w:rPr>
        <w:t xml:space="preserve">(1) </w:t>
      </w:r>
      <w:r w:rsidR="00005664" w:rsidRPr="00005664">
        <w:rPr>
          <w:rFonts w:ascii="Times New Roman" w:hAnsi="Times New Roman" w:cs="Times New Roman"/>
        </w:rPr>
        <w:t>As the authors acknowledge, the practice in physical oceanography of filtering high</w:t>
      </w:r>
      <w:r w:rsidR="00005664">
        <w:rPr>
          <w:rFonts w:ascii="Times New Roman" w:hAnsi="Times New Roman" w:cs="Times New Roman"/>
        </w:rPr>
        <w:t xml:space="preserve"> </w:t>
      </w:r>
      <w:r w:rsidR="00005664" w:rsidRPr="00005664">
        <w:rPr>
          <w:rFonts w:ascii="Times New Roman" w:hAnsi="Times New Roman" w:cs="Times New Roman"/>
        </w:rPr>
        <w:t xml:space="preserve">frequency DO time-series data (or time series of other properties) to isolate certain signals is far from new. As far as I can tell, the major advantage of the authors’ proposed method over the traditional time-series methods (i.e., </w:t>
      </w:r>
      <w:proofErr w:type="spellStart"/>
      <w:r w:rsidR="00005664" w:rsidRPr="00005664">
        <w:rPr>
          <w:rFonts w:ascii="Times New Roman" w:hAnsi="Times New Roman" w:cs="Times New Roman"/>
        </w:rPr>
        <w:t>Kalman</w:t>
      </w:r>
      <w:proofErr w:type="spellEnd"/>
      <w:r w:rsidR="00005664" w:rsidRPr="00005664">
        <w:rPr>
          <w:rFonts w:ascii="Times New Roman" w:hAnsi="Times New Roman" w:cs="Times New Roman"/>
        </w:rPr>
        <w:t xml:space="preserve"> or band-pass filtering, or various applications of the autocorrelation function) is that the authors use weighted regression to create a separate, distinct time series that represents the tidal signal at each station, then use that time series to </w:t>
      </w:r>
      <w:proofErr w:type="spellStart"/>
      <w:r w:rsidR="00005664" w:rsidRPr="00005664">
        <w:rPr>
          <w:rFonts w:ascii="Times New Roman" w:hAnsi="Times New Roman" w:cs="Times New Roman"/>
        </w:rPr>
        <w:t>detrend</w:t>
      </w:r>
      <w:proofErr w:type="spellEnd"/>
      <w:r w:rsidR="00005664" w:rsidRPr="00005664">
        <w:rPr>
          <w:rFonts w:ascii="Times New Roman" w:hAnsi="Times New Roman" w:cs="Times New Roman"/>
        </w:rPr>
        <w:t xml:space="preserve"> the observed data. This has the distinct advantage of targeting the tidal signal explicitly, rather than simply filtering out all signals that happen to fall within a certain range of periodicity. The latter approach is fine in coastal or offshore systems, where the magnitudes of the tides (and of production and respiration themselves) are often not so high. But, the new method offers significant advantages for the types of systems in the NERRS network, which are the focus of their study. The authors touch on this distinction briefly in lines 9</w:t>
      </w:r>
      <w:r w:rsidR="00005664">
        <w:rPr>
          <w:rFonts w:ascii="Times New Roman" w:hAnsi="Times New Roman" w:cs="Times New Roman"/>
        </w:rPr>
        <w:t xml:space="preserve">8-100, but I think they need to </w:t>
      </w:r>
      <w:r w:rsidR="00005664" w:rsidRPr="00005664">
        <w:rPr>
          <w:rFonts w:ascii="Times New Roman" w:hAnsi="Times New Roman" w:cs="Times New Roman"/>
        </w:rPr>
        <w:t>expand on the point and make it more prominent.</w:t>
      </w:r>
    </w:p>
    <w:p w14:paraId="03A70097" w14:textId="77777777" w:rsidR="00AE4063" w:rsidRPr="00A90996" w:rsidRDefault="00AE4063" w:rsidP="002C574D">
      <w:pPr>
        <w:pStyle w:val="NoSpacing"/>
        <w:rPr>
          <w:rFonts w:ascii="Times New Roman" w:hAnsi="Times New Roman" w:cs="Times New Roman"/>
        </w:rPr>
      </w:pPr>
    </w:p>
    <w:p w14:paraId="38CE58AE" w14:textId="29A4DA3C" w:rsidR="00AE4063" w:rsidRPr="00A90996" w:rsidRDefault="0040690B" w:rsidP="00ED4237">
      <w:pPr>
        <w:pStyle w:val="NoSpacing"/>
        <w:rPr>
          <w:rFonts w:ascii="Times New Roman" w:hAnsi="Times New Roman" w:cs="Times New Roman"/>
          <w:i/>
        </w:rPr>
      </w:pPr>
      <w:r>
        <w:rPr>
          <w:rFonts w:ascii="Times New Roman" w:hAnsi="Times New Roman" w:cs="Times New Roman"/>
          <w:i/>
        </w:rPr>
        <w:t xml:space="preserve">We addressed this issue as part of our response to Reviewer 1.  We address this again here in brief.  We agree that </w:t>
      </w:r>
      <w:r w:rsidR="00401F2F" w:rsidRPr="00A90996">
        <w:rPr>
          <w:rFonts w:ascii="Times New Roman" w:hAnsi="Times New Roman" w:cs="Times New Roman"/>
          <w:i/>
        </w:rPr>
        <w:t xml:space="preserve">NERRS sites are characterized by </w:t>
      </w:r>
      <w:r>
        <w:rPr>
          <w:rFonts w:ascii="Times New Roman" w:hAnsi="Times New Roman" w:cs="Times New Roman"/>
          <w:i/>
        </w:rPr>
        <w:t xml:space="preserve">a </w:t>
      </w:r>
      <w:r w:rsidR="00005664">
        <w:rPr>
          <w:rFonts w:ascii="Times New Roman" w:hAnsi="Times New Roman" w:cs="Times New Roman"/>
          <w:i/>
        </w:rPr>
        <w:t xml:space="preserve">complex </w:t>
      </w:r>
      <w:r>
        <w:rPr>
          <w:rFonts w:ascii="Times New Roman" w:hAnsi="Times New Roman" w:cs="Times New Roman"/>
          <w:i/>
        </w:rPr>
        <w:t xml:space="preserve">mosaic of </w:t>
      </w:r>
      <w:r w:rsidR="00401F2F" w:rsidRPr="00A90996">
        <w:rPr>
          <w:rFonts w:ascii="Times New Roman" w:hAnsi="Times New Roman" w:cs="Times New Roman"/>
          <w:i/>
        </w:rPr>
        <w:t>habitat</w:t>
      </w:r>
      <w:r>
        <w:rPr>
          <w:rFonts w:ascii="Times New Roman" w:hAnsi="Times New Roman" w:cs="Times New Roman"/>
          <w:i/>
        </w:rPr>
        <w:t xml:space="preserve"> types.  These habitat differences and associated differences in metabolism generate horizontal DO gradients in estuaries, which interact with tidal currents to </w:t>
      </w:r>
      <w:r w:rsidR="00ED4237">
        <w:rPr>
          <w:rFonts w:ascii="Times New Roman" w:hAnsi="Times New Roman" w:cs="Times New Roman"/>
          <w:i/>
        </w:rPr>
        <w:t>complicate interpretation of metabolism from DO time series.</w:t>
      </w:r>
      <w:r w:rsidR="00C956C7">
        <w:rPr>
          <w:rFonts w:ascii="Times New Roman" w:hAnsi="Times New Roman" w:cs="Times New Roman"/>
          <w:i/>
        </w:rPr>
        <w:t xml:space="preserve">  </w:t>
      </w:r>
      <w:r w:rsidR="00401F2F" w:rsidRPr="00A90996">
        <w:rPr>
          <w:rFonts w:ascii="Times New Roman" w:hAnsi="Times New Roman" w:cs="Times New Roman"/>
          <w:i/>
        </w:rPr>
        <w:t>As the reviewer notes, the weighted regression approach is ideal for such locations</w:t>
      </w:r>
      <w:r w:rsidR="008C2B07" w:rsidRPr="00A90996">
        <w:rPr>
          <w:rFonts w:ascii="Times New Roman" w:hAnsi="Times New Roman" w:cs="Times New Roman"/>
          <w:i/>
        </w:rPr>
        <w:t xml:space="preserve"> </w:t>
      </w:r>
      <w:r w:rsidR="00401F2F" w:rsidRPr="00A90996">
        <w:rPr>
          <w:rFonts w:ascii="Times New Roman" w:hAnsi="Times New Roman" w:cs="Times New Roman"/>
          <w:i/>
        </w:rPr>
        <w:t xml:space="preserve">because it explicitly targets the tidal component using a dynamic fitting process. </w:t>
      </w:r>
      <w:r w:rsidR="00C956C7">
        <w:rPr>
          <w:rFonts w:ascii="Times New Roman" w:hAnsi="Times New Roman" w:cs="Times New Roman"/>
          <w:i/>
        </w:rPr>
        <w:t xml:space="preserve">The locally weighted approach is important because the magnitude of DO changes associated with tides is likely to vary through time as a result of changes in metabolism.  This variability would complicate application of traditional </w:t>
      </w:r>
      <w:proofErr w:type="spellStart"/>
      <w:r w:rsidR="00C956C7">
        <w:rPr>
          <w:rFonts w:ascii="Times New Roman" w:hAnsi="Times New Roman" w:cs="Times New Roman"/>
          <w:i/>
        </w:rPr>
        <w:t>deconvulution</w:t>
      </w:r>
      <w:proofErr w:type="spellEnd"/>
      <w:r w:rsidR="00C956C7">
        <w:rPr>
          <w:rFonts w:ascii="Times New Roman" w:hAnsi="Times New Roman" w:cs="Times New Roman"/>
          <w:i/>
        </w:rPr>
        <w:t xml:space="preserve"> methods.  </w:t>
      </w:r>
      <w:r w:rsidR="00401F2F" w:rsidRPr="00A90996">
        <w:rPr>
          <w:rFonts w:ascii="Times New Roman" w:hAnsi="Times New Roman" w:cs="Times New Roman"/>
          <w:i/>
        </w:rPr>
        <w:t>We added text to emphasis the advantage of using weighted</w:t>
      </w:r>
      <w:r w:rsidR="008C2B07" w:rsidRPr="00A90996">
        <w:rPr>
          <w:rFonts w:ascii="Times New Roman" w:hAnsi="Times New Roman" w:cs="Times New Roman"/>
          <w:i/>
        </w:rPr>
        <w:t xml:space="preserve"> </w:t>
      </w:r>
      <w:r w:rsidR="00401F2F" w:rsidRPr="00A90996">
        <w:rPr>
          <w:rFonts w:ascii="Times New Roman" w:hAnsi="Times New Roman" w:cs="Times New Roman"/>
          <w:i/>
        </w:rPr>
        <w:t>regression in estuarine environments</w:t>
      </w:r>
      <w:r w:rsidR="00C956C7">
        <w:rPr>
          <w:rFonts w:ascii="Times New Roman" w:hAnsi="Times New Roman" w:cs="Times New Roman"/>
          <w:i/>
        </w:rPr>
        <w:t xml:space="preserve"> like the NE</w:t>
      </w:r>
      <w:r w:rsidR="00005664">
        <w:rPr>
          <w:rFonts w:ascii="Times New Roman" w:hAnsi="Times New Roman" w:cs="Times New Roman"/>
          <w:i/>
        </w:rPr>
        <w:t>RRS sites.</w:t>
      </w:r>
    </w:p>
    <w:p w14:paraId="5F2CCB0C" w14:textId="77777777" w:rsidR="00AE4063" w:rsidRPr="00A90996" w:rsidRDefault="00AE4063" w:rsidP="002C574D">
      <w:pPr>
        <w:pStyle w:val="NoSpacing"/>
        <w:rPr>
          <w:rFonts w:ascii="Times New Roman" w:hAnsi="Times New Roman" w:cs="Times New Roman"/>
          <w:i/>
        </w:rPr>
      </w:pPr>
    </w:p>
    <w:p w14:paraId="54768245" w14:textId="282C155B"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100: ‘The method targets the tidal component as an explicit variable using dynamic</w:t>
      </w:r>
      <w:r w:rsidR="008C2B07" w:rsidRPr="00A90996">
        <w:rPr>
          <w:rFonts w:ascii="Times New Roman" w:hAnsi="Times New Roman" w:cs="Times New Roman"/>
          <w:i/>
        </w:rPr>
        <w:t xml:space="preserve"> </w:t>
      </w:r>
      <w:r w:rsidRPr="00A90996">
        <w:rPr>
          <w:rFonts w:ascii="Times New Roman" w:hAnsi="Times New Roman" w:cs="Times New Roman"/>
          <w:i/>
        </w:rPr>
        <w:t xml:space="preserve">model parameters that change </w:t>
      </w:r>
      <w:r w:rsidR="00C956C7">
        <w:rPr>
          <w:rFonts w:ascii="Times New Roman" w:hAnsi="Times New Roman" w:cs="Times New Roman"/>
          <w:i/>
        </w:rPr>
        <w:t xml:space="preserve">through time.  </w:t>
      </w:r>
      <w:r w:rsidRPr="00A90996">
        <w:rPr>
          <w:rFonts w:ascii="Times New Roman" w:hAnsi="Times New Roman" w:cs="Times New Roman"/>
          <w:i/>
        </w:rPr>
        <w:t xml:space="preserve">This </w:t>
      </w:r>
      <w:r w:rsidR="00C956C7">
        <w:rPr>
          <w:rFonts w:ascii="Times New Roman" w:hAnsi="Times New Roman" w:cs="Times New Roman"/>
          <w:i/>
        </w:rPr>
        <w:t xml:space="preserve">approach makes it possible to estimate and reduce the effect of advection on the DO time series, even if this effect varies through time due to changes in metabolic rates.  Local fitting provides an advantage relative to </w:t>
      </w:r>
      <w:r w:rsidRPr="00A90996">
        <w:rPr>
          <w:rFonts w:ascii="Times New Roman" w:hAnsi="Times New Roman" w:cs="Times New Roman"/>
          <w:i/>
        </w:rPr>
        <w:t xml:space="preserve">traditional </w:t>
      </w:r>
      <w:proofErr w:type="spellStart"/>
      <w:r w:rsidRPr="00A90996">
        <w:rPr>
          <w:rFonts w:ascii="Times New Roman" w:hAnsi="Times New Roman" w:cs="Times New Roman"/>
          <w:i/>
        </w:rPr>
        <w:t>deconvulution</w:t>
      </w:r>
      <w:proofErr w:type="spellEnd"/>
      <w:r w:rsidRPr="00A90996">
        <w:rPr>
          <w:rFonts w:ascii="Times New Roman" w:hAnsi="Times New Roman" w:cs="Times New Roman"/>
          <w:i/>
        </w:rPr>
        <w:t xml:space="preserve"> method</w:t>
      </w:r>
      <w:r w:rsidR="00C956C7">
        <w:rPr>
          <w:rFonts w:ascii="Times New Roman" w:hAnsi="Times New Roman" w:cs="Times New Roman"/>
          <w:i/>
        </w:rPr>
        <w:t>s</w:t>
      </w:r>
      <w:r w:rsidR="00005664">
        <w:rPr>
          <w:rFonts w:ascii="Times New Roman" w:hAnsi="Times New Roman" w:cs="Times New Roman"/>
          <w:i/>
        </w:rPr>
        <w:t xml:space="preserve">. </w:t>
      </w:r>
      <w:r w:rsidRPr="00A90996">
        <w:rPr>
          <w:rFonts w:ascii="Times New Roman" w:hAnsi="Times New Roman" w:cs="Times New Roman"/>
          <w:i/>
        </w:rPr>
        <w:t>Th</w:t>
      </w:r>
      <w:r w:rsidR="00C956C7">
        <w:rPr>
          <w:rFonts w:ascii="Times New Roman" w:hAnsi="Times New Roman" w:cs="Times New Roman"/>
          <w:i/>
        </w:rPr>
        <w:t>e</w:t>
      </w:r>
      <w:r w:rsidRPr="00A90996">
        <w:rPr>
          <w:rFonts w:ascii="Times New Roman" w:hAnsi="Times New Roman" w:cs="Times New Roman"/>
          <w:i/>
        </w:rPr>
        <w:t xml:space="preserve"> </w:t>
      </w:r>
      <w:r w:rsidR="00C956C7">
        <w:rPr>
          <w:rFonts w:ascii="Times New Roman" w:hAnsi="Times New Roman" w:cs="Times New Roman"/>
          <w:i/>
        </w:rPr>
        <w:t xml:space="preserve">method is most useful in </w:t>
      </w:r>
      <w:r w:rsidRPr="00A90996">
        <w:rPr>
          <w:rFonts w:ascii="Times New Roman" w:hAnsi="Times New Roman" w:cs="Times New Roman"/>
          <w:i/>
        </w:rPr>
        <w:t xml:space="preserve">estuaries where </w:t>
      </w:r>
      <w:r w:rsidR="00C956C7">
        <w:rPr>
          <w:rFonts w:ascii="Times New Roman" w:hAnsi="Times New Roman" w:cs="Times New Roman"/>
          <w:i/>
        </w:rPr>
        <w:t xml:space="preserve">tidal effects interact with horizontal differences in metabolism and associated DO concentrations.  Although the method could be applied in </w:t>
      </w:r>
      <w:r w:rsidR="00CC64A3">
        <w:rPr>
          <w:rFonts w:ascii="Times New Roman" w:hAnsi="Times New Roman" w:cs="Times New Roman"/>
          <w:i/>
        </w:rPr>
        <w:t>open o</w:t>
      </w:r>
      <w:r w:rsidR="00005664">
        <w:rPr>
          <w:rFonts w:ascii="Times New Roman" w:hAnsi="Times New Roman" w:cs="Times New Roman"/>
          <w:i/>
        </w:rPr>
        <w:t>c</w:t>
      </w:r>
      <w:r w:rsidR="00CC64A3">
        <w:rPr>
          <w:rFonts w:ascii="Times New Roman" w:hAnsi="Times New Roman" w:cs="Times New Roman"/>
          <w:i/>
        </w:rPr>
        <w:t>ean</w:t>
      </w:r>
      <w:r w:rsidR="00C956C7">
        <w:rPr>
          <w:rFonts w:ascii="Times New Roman" w:hAnsi="Times New Roman" w:cs="Times New Roman"/>
          <w:i/>
        </w:rPr>
        <w:t xml:space="preserve"> environments, it may be less useful because horizontal DO gradients may be less in such systems, such that it could be sufficient to simply neglect advection as has commonly been done in the past.</w:t>
      </w:r>
    </w:p>
    <w:p w14:paraId="61707505" w14:textId="77777777" w:rsidR="00AE4063" w:rsidRPr="00A90996" w:rsidRDefault="00AE4063" w:rsidP="002C574D">
      <w:pPr>
        <w:pStyle w:val="NoSpacing"/>
        <w:rPr>
          <w:rFonts w:ascii="Times New Roman" w:hAnsi="Times New Roman" w:cs="Times New Roman"/>
        </w:rPr>
      </w:pPr>
    </w:p>
    <w:p w14:paraId="3246267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(2) I was generally confused, both in the </w:t>
      </w:r>
      <w:proofErr w:type="gramStart"/>
      <w:r w:rsidRPr="00A90996">
        <w:rPr>
          <w:rFonts w:ascii="Times New Roman" w:hAnsi="Times New Roman" w:cs="Times New Roman"/>
        </w:rPr>
        <w:t>authors</w:t>
      </w:r>
      <w:proofErr w:type="gramEnd"/>
      <w:r w:rsidRPr="00A90996">
        <w:rPr>
          <w:rFonts w:ascii="Times New Roman" w:hAnsi="Times New Roman" w:cs="Times New Roman"/>
        </w:rPr>
        <w:t xml:space="preserve"> application of their filtering method, and in the way they calculated their metabolic estimates, about the role of the third dimension (depth). Did the authors apply the same weight vectors and half-window widths to the data from each depth in a given system? Or, perhaps the authors chose the four systems they did for their case studies</w:t>
      </w:r>
      <w:r w:rsidR="008C2B07" w:rsidRPr="00A90996">
        <w:rPr>
          <w:rFonts w:ascii="Times New Roman" w:hAnsi="Times New Roman" w:cs="Times New Roman"/>
        </w:rPr>
        <w:t xml:space="preserve"> </w:t>
      </w:r>
      <w:r w:rsidRPr="00A90996">
        <w:rPr>
          <w:rFonts w:ascii="Times New Roman" w:hAnsi="Times New Roman" w:cs="Times New Roman"/>
        </w:rPr>
        <w:t>because the depth at those particular stations was shallow enough such that only one series of DO data was needed? If the latter case is true (i.e., data from only one depth used at each station), how would the authors propose applying their method in a deeper water column? Could it be?</w:t>
      </w:r>
    </w:p>
    <w:p w14:paraId="483F9C45" w14:textId="77777777" w:rsidR="00AE4063" w:rsidRPr="00A90996" w:rsidRDefault="00AE4063" w:rsidP="002C574D">
      <w:pPr>
        <w:pStyle w:val="NoSpacing"/>
        <w:rPr>
          <w:rFonts w:ascii="Times New Roman" w:hAnsi="Times New Roman" w:cs="Times New Roman"/>
        </w:rPr>
      </w:pPr>
    </w:p>
    <w:p w14:paraId="4B5ADD81" w14:textId="386ADFA0"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Yes, we assumed DO was vertically homogenous. This is a reasonable assumption for the case studies since all NERRS sites are shallow, productive estuaries. The method is then of course limited to only shallow water systems, but we argue for broad appeal as </w:t>
      </w:r>
      <w:r w:rsidR="003D6D9D">
        <w:rPr>
          <w:rFonts w:ascii="Times New Roman" w:hAnsi="Times New Roman" w:cs="Times New Roman"/>
          <w:i/>
        </w:rPr>
        <w:t xml:space="preserve">shallow estuarine environments occur throughout the world </w:t>
      </w:r>
      <w:r w:rsidRPr="00A90996">
        <w:rPr>
          <w:rFonts w:ascii="Times New Roman" w:hAnsi="Times New Roman" w:cs="Times New Roman"/>
          <w:i/>
        </w:rPr>
        <w:t>in addition to the 28 reserve systems within NERRS. Additionally, extending the method to stratified systems could be possible although</w:t>
      </w:r>
      <w:r w:rsidR="008C2B07" w:rsidRPr="00A90996">
        <w:rPr>
          <w:rFonts w:ascii="Times New Roman" w:hAnsi="Times New Roman" w:cs="Times New Roman"/>
          <w:i/>
        </w:rPr>
        <w:t xml:space="preserve"> </w:t>
      </w:r>
      <w:r w:rsidRPr="00A90996">
        <w:rPr>
          <w:rFonts w:ascii="Times New Roman" w:hAnsi="Times New Roman" w:cs="Times New Roman"/>
          <w:i/>
        </w:rPr>
        <w:t>additional data would</w:t>
      </w:r>
      <w:r w:rsidR="008C2B07" w:rsidRPr="00A90996">
        <w:rPr>
          <w:rFonts w:ascii="Times New Roman" w:hAnsi="Times New Roman" w:cs="Times New Roman"/>
          <w:i/>
        </w:rPr>
        <w:t xml:space="preserve"> </w:t>
      </w:r>
      <w:r w:rsidRPr="00A90996">
        <w:rPr>
          <w:rFonts w:ascii="Times New Roman" w:hAnsi="Times New Roman" w:cs="Times New Roman"/>
          <w:i/>
        </w:rPr>
        <w:t>be needed and the implementation</w:t>
      </w:r>
      <w:r w:rsidR="008C2B07" w:rsidRPr="00A90996">
        <w:rPr>
          <w:rFonts w:ascii="Times New Roman" w:hAnsi="Times New Roman" w:cs="Times New Roman"/>
          <w:i/>
        </w:rPr>
        <w:t xml:space="preserve"> </w:t>
      </w:r>
      <w:r w:rsidRPr="00A90996">
        <w:rPr>
          <w:rFonts w:ascii="Times New Roman" w:hAnsi="Times New Roman" w:cs="Times New Roman"/>
          <w:i/>
        </w:rPr>
        <w:t xml:space="preserve">would be much more complex (i.e., accounting for </w:t>
      </w:r>
      <w:proofErr w:type="spellStart"/>
      <w:r w:rsidRPr="00A90996">
        <w:rPr>
          <w:rFonts w:ascii="Times New Roman" w:hAnsi="Times New Roman" w:cs="Times New Roman"/>
          <w:i/>
        </w:rPr>
        <w:t>pycnocline</w:t>
      </w:r>
      <w:proofErr w:type="spellEnd"/>
      <w:r w:rsidR="008C2B07" w:rsidRPr="00A90996">
        <w:rPr>
          <w:rFonts w:ascii="Times New Roman" w:hAnsi="Times New Roman" w:cs="Times New Roman"/>
          <w:i/>
        </w:rPr>
        <w:t xml:space="preserve"> </w:t>
      </w:r>
      <w:r w:rsidRPr="00A90996">
        <w:rPr>
          <w:rFonts w:ascii="Times New Roman" w:hAnsi="Times New Roman" w:cs="Times New Roman"/>
          <w:i/>
        </w:rPr>
        <w:t xml:space="preserve">exchange rates, etc.). The following was added to </w:t>
      </w:r>
      <w:r w:rsidR="00E738BE" w:rsidRPr="00A90996">
        <w:rPr>
          <w:rFonts w:ascii="Times New Roman" w:hAnsi="Times New Roman" w:cs="Times New Roman"/>
          <w:i/>
        </w:rPr>
        <w:t>clarif</w:t>
      </w:r>
      <w:r w:rsidRPr="00A90996">
        <w:rPr>
          <w:rFonts w:ascii="Times New Roman" w:hAnsi="Times New Roman" w:cs="Times New Roman"/>
          <w:i/>
        </w:rPr>
        <w:t>y th</w:t>
      </w:r>
      <w:r w:rsidR="00E738BE" w:rsidRPr="00A90996">
        <w:rPr>
          <w:rFonts w:ascii="Times New Roman" w:hAnsi="Times New Roman" w:cs="Times New Roman"/>
          <w:i/>
        </w:rPr>
        <w:t>e</w:t>
      </w:r>
      <w:r w:rsidRPr="00A90996">
        <w:rPr>
          <w:rFonts w:ascii="Times New Roman" w:hAnsi="Times New Roman" w:cs="Times New Roman"/>
          <w:i/>
        </w:rPr>
        <w:t>se points:</w:t>
      </w:r>
    </w:p>
    <w:p w14:paraId="77F080EA" w14:textId="77777777" w:rsidR="00AE4063" w:rsidRPr="00A90996" w:rsidRDefault="00AE4063" w:rsidP="002C574D">
      <w:pPr>
        <w:pStyle w:val="NoSpacing"/>
        <w:rPr>
          <w:rFonts w:ascii="Times New Roman" w:hAnsi="Times New Roman" w:cs="Times New Roman"/>
          <w:i/>
        </w:rPr>
      </w:pPr>
    </w:p>
    <w:p w14:paraId="608E9627"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259: ‘NERRS is a network of 28 shallow, productive estuary reserves...’</w:t>
      </w:r>
    </w:p>
    <w:p w14:paraId="59234DD4" w14:textId="77777777" w:rsidR="00AE4063" w:rsidRPr="00A90996" w:rsidRDefault="00AE4063" w:rsidP="002C574D">
      <w:pPr>
        <w:pStyle w:val="NoSpacing"/>
        <w:rPr>
          <w:rFonts w:ascii="Times New Roman" w:hAnsi="Times New Roman" w:cs="Times New Roman"/>
          <w:i/>
        </w:rPr>
      </w:pPr>
    </w:p>
    <w:p w14:paraId="3A6D9AED" w14:textId="0C6F7328"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285: ‘NERRS sites are typically shallow and vertically-mi</w:t>
      </w:r>
      <w:r w:rsidRPr="00437F42">
        <w:rPr>
          <w:rFonts w:ascii="Times New Roman" w:hAnsi="Times New Roman" w:cs="Times New Roman"/>
          <w:i/>
        </w:rPr>
        <w:t>xed</w:t>
      </w:r>
      <w:r w:rsidR="008C2B07" w:rsidRPr="00437F42">
        <w:rPr>
          <w:rFonts w:ascii="Times New Roman" w:hAnsi="Times New Roman" w:cs="Times New Roman"/>
          <w:i/>
        </w:rPr>
        <w:t xml:space="preserve"> </w:t>
      </w:r>
      <w:r w:rsidRPr="00437F42">
        <w:rPr>
          <w:rFonts w:ascii="Times New Roman" w:hAnsi="Times New Roman" w:cs="Times New Roman"/>
          <w:i/>
        </w:rPr>
        <w:t xml:space="preserve">such that </w:t>
      </w:r>
      <w:r w:rsidR="00437F42" w:rsidRPr="00437F42">
        <w:rPr>
          <w:rFonts w:ascii="Times New Roman" w:hAnsi="Times New Roman" w:cs="Times New Roman"/>
          <w:i/>
        </w:rPr>
        <w:t>one water quality monitor adequately characterizes DO for the entire water column.’</w:t>
      </w:r>
    </w:p>
    <w:p w14:paraId="19DD58EE" w14:textId="77777777" w:rsidR="00AE4063" w:rsidRPr="00A90996" w:rsidRDefault="00AE4063" w:rsidP="002C574D">
      <w:pPr>
        <w:pStyle w:val="NoSpacing"/>
        <w:rPr>
          <w:rFonts w:ascii="Times New Roman" w:hAnsi="Times New Roman" w:cs="Times New Roman"/>
          <w:i/>
        </w:rPr>
      </w:pPr>
    </w:p>
    <w:p w14:paraId="5BA96C57" w14:textId="11D11AB3"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Line 445: ‘The regression method and open-water technique may also have broad appeal for application in estuaries </w:t>
      </w:r>
      <w:r w:rsidR="00437F42">
        <w:rPr>
          <w:rFonts w:ascii="Times New Roman" w:hAnsi="Times New Roman" w:cs="Times New Roman"/>
          <w:i/>
        </w:rPr>
        <w:t>that are shallow and vertically well-</w:t>
      </w:r>
      <w:r w:rsidRPr="00A90996">
        <w:rPr>
          <w:rFonts w:ascii="Times New Roman" w:hAnsi="Times New Roman" w:cs="Times New Roman"/>
          <w:i/>
        </w:rPr>
        <w:t>mixed,</w:t>
      </w:r>
      <w:r w:rsidR="008C2B07" w:rsidRPr="00A90996">
        <w:rPr>
          <w:rFonts w:ascii="Times New Roman" w:hAnsi="Times New Roman" w:cs="Times New Roman"/>
          <w:i/>
        </w:rPr>
        <w:t xml:space="preserve"> </w:t>
      </w:r>
      <w:r w:rsidRPr="00A90996">
        <w:rPr>
          <w:rFonts w:ascii="Times New Roman" w:hAnsi="Times New Roman" w:cs="Times New Roman"/>
          <w:i/>
        </w:rPr>
        <w:t xml:space="preserve">such as those within </w:t>
      </w:r>
      <w:r w:rsidR="003D6D9D">
        <w:rPr>
          <w:rFonts w:ascii="Times New Roman" w:hAnsi="Times New Roman" w:cs="Times New Roman"/>
          <w:i/>
        </w:rPr>
        <w:t xml:space="preserve">the </w:t>
      </w:r>
      <w:r w:rsidRPr="00A90996">
        <w:rPr>
          <w:rFonts w:ascii="Times New Roman" w:hAnsi="Times New Roman" w:cs="Times New Roman"/>
          <w:i/>
        </w:rPr>
        <w:t>NERRS. Extension to stratified systems may be possible</w:t>
      </w:r>
      <w:r w:rsidR="008C2B07" w:rsidRPr="00A90996">
        <w:rPr>
          <w:rFonts w:ascii="Times New Roman" w:hAnsi="Times New Roman" w:cs="Times New Roman"/>
          <w:i/>
        </w:rPr>
        <w:t xml:space="preserve"> </w:t>
      </w:r>
      <w:r w:rsidRPr="00A90996">
        <w:rPr>
          <w:rFonts w:ascii="Times New Roman" w:hAnsi="Times New Roman" w:cs="Times New Roman"/>
          <w:i/>
        </w:rPr>
        <w:t xml:space="preserve">with additional data and model </w:t>
      </w:r>
      <w:r w:rsidR="003D6D9D">
        <w:rPr>
          <w:rFonts w:ascii="Times New Roman" w:hAnsi="Times New Roman" w:cs="Times New Roman"/>
          <w:i/>
        </w:rPr>
        <w:t>development</w:t>
      </w:r>
      <w:r w:rsidRPr="00A90996">
        <w:rPr>
          <w:rFonts w:ascii="Times New Roman" w:hAnsi="Times New Roman" w:cs="Times New Roman"/>
          <w:i/>
        </w:rPr>
        <w:t>.’</w:t>
      </w:r>
    </w:p>
    <w:p w14:paraId="0DAE2332" w14:textId="77777777" w:rsidR="00AE4063" w:rsidRPr="00A90996" w:rsidRDefault="00AE4063" w:rsidP="002C574D">
      <w:pPr>
        <w:pStyle w:val="NoSpacing"/>
        <w:rPr>
          <w:rFonts w:ascii="Times New Roman" w:hAnsi="Times New Roman" w:cs="Times New Roman"/>
          <w:i/>
        </w:rPr>
      </w:pPr>
    </w:p>
    <w:p w14:paraId="6C88E39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Further:</w:t>
      </w:r>
    </w:p>
    <w:p w14:paraId="5A9115EA" w14:textId="77777777" w:rsidR="00AE4063" w:rsidRPr="00A90996" w:rsidRDefault="00AE4063" w:rsidP="002C574D">
      <w:pPr>
        <w:pStyle w:val="NoSpacing"/>
        <w:rPr>
          <w:rFonts w:ascii="Times New Roman" w:hAnsi="Times New Roman" w:cs="Times New Roman"/>
        </w:rPr>
      </w:pPr>
    </w:p>
    <w:p w14:paraId="0B02930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(a) Unless I missed it, what was the method of integration by which the authors got from their volumetric estimates for each time step in equation (14) (specified in g O2 m-3 hr-1) to the depth- integrated (areal) estimates (in g O2 m-2 t-1) that appear in all of their figures and tables?</w:t>
      </w:r>
    </w:p>
    <w:p w14:paraId="7CCFC916" w14:textId="77777777" w:rsidR="00AE4063" w:rsidRPr="00A90996" w:rsidRDefault="00AE4063" w:rsidP="002C574D">
      <w:pPr>
        <w:pStyle w:val="NoSpacing"/>
        <w:rPr>
          <w:rFonts w:ascii="Times New Roman" w:hAnsi="Times New Roman" w:cs="Times New Roman"/>
        </w:rPr>
      </w:pPr>
    </w:p>
    <w:p w14:paraId="2DA382C7" w14:textId="77777777" w:rsidR="00734D09" w:rsidRDefault="00401F2F" w:rsidP="002C574D">
      <w:pPr>
        <w:pStyle w:val="NoSpacing"/>
        <w:rPr>
          <w:rFonts w:ascii="Times New Roman" w:hAnsi="Times New Roman" w:cs="Times New Roman"/>
          <w:i/>
        </w:rPr>
      </w:pPr>
      <w:r w:rsidRPr="00A90996">
        <w:rPr>
          <w:rFonts w:ascii="Times New Roman" w:hAnsi="Times New Roman" w:cs="Times New Roman"/>
          <w:i/>
        </w:rPr>
        <w:t>Text was added for clarification on line 307: ‘Finally, volumetric rates were converted to depth-integrated (areal) estimates (g O</w:t>
      </w:r>
      <w:r w:rsidRPr="00437F42">
        <w:rPr>
          <w:rFonts w:ascii="Times New Roman" w:hAnsi="Times New Roman" w:cs="Times New Roman"/>
          <w:i/>
          <w:vertAlign w:val="subscript"/>
        </w:rPr>
        <w:t>2</w:t>
      </w:r>
      <w:r w:rsidRPr="00A90996">
        <w:rPr>
          <w:rFonts w:ascii="Times New Roman" w:hAnsi="Times New Roman" w:cs="Times New Roman"/>
          <w:i/>
        </w:rPr>
        <w:t xml:space="preserve"> m−2</w:t>
      </w:r>
      <w:r w:rsidR="008C2B07" w:rsidRPr="00A90996">
        <w:rPr>
          <w:rFonts w:ascii="Times New Roman" w:hAnsi="Times New Roman" w:cs="Times New Roman"/>
          <w:i/>
        </w:rPr>
        <w:t xml:space="preserve"> </w:t>
      </w:r>
      <w:r w:rsidRPr="00A90996">
        <w:rPr>
          <w:rFonts w:ascii="Times New Roman" w:hAnsi="Times New Roman" w:cs="Times New Roman"/>
          <w:i/>
        </w:rPr>
        <w:t xml:space="preserve">d−1) by multiplying by the mean water-column depth at the site. Site depth was </w:t>
      </w:r>
      <w:r w:rsidR="003D6D9D">
        <w:rPr>
          <w:rFonts w:ascii="Times New Roman" w:hAnsi="Times New Roman" w:cs="Times New Roman"/>
          <w:i/>
        </w:rPr>
        <w:t xml:space="preserve">estimated </w:t>
      </w:r>
      <w:r w:rsidRPr="00A90996">
        <w:rPr>
          <w:rFonts w:ascii="Times New Roman" w:hAnsi="Times New Roman" w:cs="Times New Roman"/>
          <w:i/>
        </w:rPr>
        <w:t xml:space="preserve">from the </w:t>
      </w:r>
      <w:r w:rsidR="003D6D9D">
        <w:rPr>
          <w:rFonts w:ascii="Times New Roman" w:hAnsi="Times New Roman" w:cs="Times New Roman"/>
          <w:i/>
        </w:rPr>
        <w:t xml:space="preserve">pressure sensor on the </w:t>
      </w:r>
      <w:r w:rsidRPr="00A90996">
        <w:rPr>
          <w:rFonts w:ascii="Times New Roman" w:hAnsi="Times New Roman" w:cs="Times New Roman"/>
          <w:i/>
        </w:rPr>
        <w:t xml:space="preserve">water quality </w:t>
      </w:r>
      <w:proofErr w:type="spellStart"/>
      <w:r w:rsidR="003D6D9D">
        <w:rPr>
          <w:rFonts w:ascii="Times New Roman" w:hAnsi="Times New Roman" w:cs="Times New Roman"/>
          <w:i/>
        </w:rPr>
        <w:t>son</w:t>
      </w:r>
      <w:r w:rsidR="00734D09">
        <w:rPr>
          <w:rFonts w:ascii="Times New Roman" w:hAnsi="Times New Roman" w:cs="Times New Roman"/>
          <w:i/>
        </w:rPr>
        <w:t>d</w:t>
      </w:r>
      <w:r w:rsidR="003D6D9D">
        <w:rPr>
          <w:rFonts w:ascii="Times New Roman" w:hAnsi="Times New Roman" w:cs="Times New Roman"/>
          <w:i/>
        </w:rPr>
        <w:t>e</w:t>
      </w:r>
      <w:proofErr w:type="spellEnd"/>
      <w:r w:rsidR="003D6D9D">
        <w:rPr>
          <w:rFonts w:ascii="Times New Roman" w:hAnsi="Times New Roman" w:cs="Times New Roman"/>
          <w:i/>
        </w:rPr>
        <w:t xml:space="preserve">, with a </w:t>
      </w:r>
      <w:r w:rsidRPr="00A90996">
        <w:rPr>
          <w:rFonts w:ascii="Times New Roman" w:hAnsi="Times New Roman" w:cs="Times New Roman"/>
          <w:i/>
        </w:rPr>
        <w:t xml:space="preserve">half-meter </w:t>
      </w:r>
      <w:r w:rsidR="003D6D9D">
        <w:rPr>
          <w:rFonts w:ascii="Times New Roman" w:hAnsi="Times New Roman" w:cs="Times New Roman"/>
          <w:i/>
        </w:rPr>
        <w:t xml:space="preserve">added to </w:t>
      </w:r>
      <w:r w:rsidRPr="00A90996">
        <w:rPr>
          <w:rFonts w:ascii="Times New Roman" w:hAnsi="Times New Roman" w:cs="Times New Roman"/>
          <w:i/>
        </w:rPr>
        <w:t xml:space="preserve">account for placement </w:t>
      </w:r>
      <w:r w:rsidR="003D6D9D">
        <w:rPr>
          <w:rFonts w:ascii="Times New Roman" w:hAnsi="Times New Roman" w:cs="Times New Roman"/>
          <w:i/>
        </w:rPr>
        <w:t xml:space="preserve">of the </w:t>
      </w:r>
      <w:proofErr w:type="spellStart"/>
      <w:r w:rsidR="003D6D9D">
        <w:rPr>
          <w:rFonts w:ascii="Times New Roman" w:hAnsi="Times New Roman" w:cs="Times New Roman"/>
          <w:i/>
        </w:rPr>
        <w:t>sonde</w:t>
      </w:r>
      <w:proofErr w:type="spellEnd"/>
      <w:r w:rsidR="003D6D9D">
        <w:rPr>
          <w:rFonts w:ascii="Times New Roman" w:hAnsi="Times New Roman" w:cs="Times New Roman"/>
          <w:i/>
        </w:rPr>
        <w:t xml:space="preserve"> just above </w:t>
      </w:r>
      <w:r w:rsidRPr="00A90996">
        <w:rPr>
          <w:rFonts w:ascii="Times New Roman" w:hAnsi="Times New Roman" w:cs="Times New Roman"/>
          <w:i/>
        </w:rPr>
        <w:t>the bottom.’</w:t>
      </w:r>
    </w:p>
    <w:p w14:paraId="56DD75E6" w14:textId="77777777" w:rsidR="00734D09" w:rsidRDefault="00734D09" w:rsidP="002C574D">
      <w:pPr>
        <w:pStyle w:val="NoSpacing"/>
        <w:rPr>
          <w:rFonts w:ascii="Times New Roman" w:hAnsi="Times New Roman" w:cs="Times New Roman"/>
          <w:i/>
        </w:rPr>
      </w:pPr>
    </w:p>
    <w:p w14:paraId="5FA06D27" w14:textId="74DCD4D2"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(b) I am concerned (or perhaps just confused) about the method the authors chose for deriving daily estimates of P and R from the hourly fluxes calculated using equation (14). The description of the method is not clear. Did the authors (1) calculate the individual hourly fluxes, then group them by day or night, then average them, and then multiply each by the duration of the day or night, or (2) calculate the individual hourly fluxes, then divide them by day or night, then add them together within their respective groups? Both methods have been used in the DO time- series metabolism</w:t>
      </w:r>
      <w:r w:rsidR="008C2B07" w:rsidRPr="00A90996">
        <w:rPr>
          <w:rFonts w:ascii="Times New Roman" w:hAnsi="Times New Roman" w:cs="Times New Roman"/>
        </w:rPr>
        <w:t xml:space="preserve"> </w:t>
      </w:r>
      <w:r w:rsidRPr="00A90996">
        <w:rPr>
          <w:rFonts w:ascii="Times New Roman" w:hAnsi="Times New Roman" w:cs="Times New Roman"/>
        </w:rPr>
        <w:t xml:space="preserve">literature; the second may be better since it </w:t>
      </w:r>
      <w:proofErr w:type="spellStart"/>
      <w:r w:rsidRPr="00A90996">
        <w:rPr>
          <w:rFonts w:ascii="Times New Roman" w:hAnsi="Times New Roman" w:cs="Times New Roman"/>
        </w:rPr>
        <w:t>doesnt</w:t>
      </w:r>
      <w:proofErr w:type="spellEnd"/>
      <w:r w:rsidRPr="00A90996">
        <w:rPr>
          <w:rFonts w:ascii="Times New Roman" w:hAnsi="Times New Roman" w:cs="Times New Roman"/>
        </w:rPr>
        <w:t xml:space="preserve"> assume the rate of primary production is constant over the course of</w:t>
      </w:r>
    </w:p>
    <w:p w14:paraId="288849CF" w14:textId="77777777" w:rsidR="00AE4063" w:rsidRPr="00A90996" w:rsidRDefault="00401F2F" w:rsidP="002C574D">
      <w:pPr>
        <w:pStyle w:val="NoSpacing"/>
        <w:rPr>
          <w:rFonts w:ascii="Times New Roman" w:hAnsi="Times New Roman" w:cs="Times New Roman"/>
        </w:rPr>
      </w:pPr>
      <w:proofErr w:type="gramStart"/>
      <w:r w:rsidRPr="00A90996">
        <w:rPr>
          <w:rFonts w:ascii="Times New Roman" w:hAnsi="Times New Roman" w:cs="Times New Roman"/>
        </w:rPr>
        <w:t>a</w:t>
      </w:r>
      <w:proofErr w:type="gramEnd"/>
      <w:r w:rsidRPr="00A90996">
        <w:rPr>
          <w:rFonts w:ascii="Times New Roman" w:hAnsi="Times New Roman" w:cs="Times New Roman"/>
        </w:rPr>
        <w:t xml:space="preserve"> given day.</w:t>
      </w:r>
    </w:p>
    <w:p w14:paraId="0F845F79" w14:textId="77777777" w:rsidR="00AE4063" w:rsidRPr="00A90996" w:rsidRDefault="00AE4063" w:rsidP="002C574D">
      <w:pPr>
        <w:pStyle w:val="NoSpacing"/>
        <w:rPr>
          <w:rFonts w:ascii="Times New Roman" w:hAnsi="Times New Roman" w:cs="Times New Roman"/>
          <w:i/>
        </w:rPr>
      </w:pPr>
    </w:p>
    <w:p w14:paraId="644F4D31"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used an approach identical to Caffrey et al. 2014 (cited on lines 294, 298) to average DO flux in each day/night period, which is then multiplied by different time periods to estimate production and respiration. Fortunately, the two approaches as described would produce an identical result, which we confirmed</w:t>
      </w:r>
      <w:r w:rsidR="008C2B07" w:rsidRPr="00A90996">
        <w:rPr>
          <w:rFonts w:ascii="Times New Roman" w:hAnsi="Times New Roman" w:cs="Times New Roman"/>
          <w:i/>
        </w:rPr>
        <w:t xml:space="preserve"> </w:t>
      </w:r>
      <w:r w:rsidRPr="00A90996">
        <w:rPr>
          <w:rFonts w:ascii="Times New Roman" w:hAnsi="Times New Roman" w:cs="Times New Roman"/>
          <w:i/>
        </w:rPr>
        <w:t>using a simple spreadsheet comparison. For the purpose of the comment,</w:t>
      </w:r>
      <w:r w:rsidR="008C2B07" w:rsidRPr="00A90996">
        <w:rPr>
          <w:rFonts w:ascii="Times New Roman" w:hAnsi="Times New Roman" w:cs="Times New Roman"/>
          <w:i/>
        </w:rPr>
        <w:t xml:space="preserve"> </w:t>
      </w:r>
      <w:r w:rsidRPr="00A90996">
        <w:rPr>
          <w:rFonts w:ascii="Times New Roman" w:hAnsi="Times New Roman" w:cs="Times New Roman"/>
          <w:i/>
        </w:rPr>
        <w:t>we have revised the text to clarify the method:</w:t>
      </w:r>
    </w:p>
    <w:p w14:paraId="51513F65" w14:textId="77777777" w:rsidR="00AE4063" w:rsidRPr="00A90996" w:rsidRDefault="00AE4063" w:rsidP="002C574D">
      <w:pPr>
        <w:pStyle w:val="NoSpacing"/>
        <w:rPr>
          <w:rFonts w:ascii="Times New Roman" w:hAnsi="Times New Roman" w:cs="Times New Roman"/>
          <w:i/>
        </w:rPr>
      </w:pPr>
    </w:p>
    <w:p w14:paraId="34F9E36D" w14:textId="2F5E5EFD"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300: ‘The diffusion-corrected DO flux estimates as hourly rates of DO change were first averaged during day and night periods for each 24 hour ‘metabolic day’ in the time series. The ‘metabolic day’ was considered</w:t>
      </w:r>
      <w:r w:rsidR="008C2B07" w:rsidRPr="00A90996">
        <w:rPr>
          <w:rFonts w:ascii="Times New Roman" w:hAnsi="Times New Roman" w:cs="Times New Roman"/>
          <w:i/>
        </w:rPr>
        <w:t xml:space="preserve"> </w:t>
      </w:r>
      <w:r w:rsidRPr="00A90996">
        <w:rPr>
          <w:rFonts w:ascii="Times New Roman" w:hAnsi="Times New Roman" w:cs="Times New Roman"/>
          <w:i/>
        </w:rPr>
        <w:t>the period between sunsets on two adjacent calendar days. Respiration was hourly DO flux during night hours and net production was hourly DO flux during day hours. Total respiration (</w:t>
      </w:r>
      <w:proofErr w:type="spellStart"/>
      <w:proofErr w:type="gramStart"/>
      <w:r w:rsidRPr="00A90996">
        <w:rPr>
          <w:rFonts w:ascii="Times New Roman" w:hAnsi="Times New Roman" w:cs="Times New Roman"/>
          <w:i/>
        </w:rPr>
        <w:t>Rt</w:t>
      </w:r>
      <w:proofErr w:type="spellEnd"/>
      <w:proofErr w:type="gramEnd"/>
      <w:r w:rsidRPr="00A90996">
        <w:rPr>
          <w:rFonts w:ascii="Times New Roman" w:hAnsi="Times New Roman" w:cs="Times New Roman"/>
          <w:i/>
        </w:rPr>
        <w:t>) rates were assumed constant during day and night such that daily rates were calculated as the average DO flux during night hours multiplied by 24. Daily gross production (</w:t>
      </w:r>
      <w:proofErr w:type="spellStart"/>
      <w:r w:rsidRPr="00A90996">
        <w:rPr>
          <w:rFonts w:ascii="Times New Roman" w:hAnsi="Times New Roman" w:cs="Times New Roman"/>
          <w:i/>
        </w:rPr>
        <w:t>Pg</w:t>
      </w:r>
      <w:proofErr w:type="spellEnd"/>
      <w:r w:rsidRPr="00A90996">
        <w:rPr>
          <w:rFonts w:ascii="Times New Roman" w:hAnsi="Times New Roman" w:cs="Times New Roman"/>
          <w:i/>
        </w:rPr>
        <w:t>) was the average DO flux during d</w:t>
      </w:r>
      <w:r w:rsidR="00437F42">
        <w:rPr>
          <w:rFonts w:ascii="Times New Roman" w:hAnsi="Times New Roman" w:cs="Times New Roman"/>
          <w:i/>
        </w:rPr>
        <w:t>ay hours minus the average</w:t>
      </w:r>
      <w:r w:rsidRPr="00A90996">
        <w:rPr>
          <w:rFonts w:ascii="Times New Roman" w:hAnsi="Times New Roman" w:cs="Times New Roman"/>
          <w:i/>
        </w:rPr>
        <w:t xml:space="preserve"> respiration, multiplied by total sunlight time. Net ecosystem metabolism</w:t>
      </w:r>
      <w:r w:rsidR="008C2B07" w:rsidRPr="00A90996">
        <w:rPr>
          <w:rFonts w:ascii="Times New Roman" w:hAnsi="Times New Roman" w:cs="Times New Roman"/>
          <w:i/>
        </w:rPr>
        <w:t xml:space="preserve"> </w:t>
      </w:r>
      <w:r w:rsidRPr="00A90996">
        <w:rPr>
          <w:rFonts w:ascii="Times New Roman" w:hAnsi="Times New Roman" w:cs="Times New Roman"/>
          <w:i/>
        </w:rPr>
        <w:t>was gross production (positive) plus total respiration (negative).’</w:t>
      </w:r>
    </w:p>
    <w:p w14:paraId="7196AF5A" w14:textId="77777777" w:rsidR="00AE4063" w:rsidRPr="00A90996" w:rsidRDefault="00AE4063" w:rsidP="002C574D">
      <w:pPr>
        <w:pStyle w:val="NoSpacing"/>
        <w:rPr>
          <w:rFonts w:ascii="Times New Roman" w:hAnsi="Times New Roman" w:cs="Times New Roman"/>
        </w:rPr>
      </w:pPr>
    </w:p>
    <w:p w14:paraId="3CD1F8F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(3) Notation and terminology:</w:t>
      </w:r>
    </w:p>
    <w:p w14:paraId="5E4923E0" w14:textId="77777777" w:rsidR="00AE4063" w:rsidRPr="00A90996" w:rsidRDefault="00AE4063" w:rsidP="002C574D">
      <w:pPr>
        <w:pStyle w:val="NoSpacing"/>
        <w:rPr>
          <w:rFonts w:ascii="Times New Roman" w:hAnsi="Times New Roman" w:cs="Times New Roman"/>
        </w:rPr>
      </w:pPr>
    </w:p>
    <w:p w14:paraId="36F223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(a) The use of </w:t>
      </w:r>
      <w:proofErr w:type="spellStart"/>
      <w:r w:rsidRPr="00A90996">
        <w:rPr>
          <w:rFonts w:ascii="Times New Roman" w:hAnsi="Times New Roman" w:cs="Times New Roman"/>
        </w:rPr>
        <w:t>Pg</w:t>
      </w:r>
      <w:proofErr w:type="spellEnd"/>
      <w:r w:rsidRPr="00A90996">
        <w:rPr>
          <w:rFonts w:ascii="Times New Roman" w:hAnsi="Times New Roman" w:cs="Times New Roman"/>
        </w:rPr>
        <w:t xml:space="preserve"> to denote gross primary production is very confusing, especially since the units of </w:t>
      </w:r>
      <w:proofErr w:type="spellStart"/>
      <w:r w:rsidRPr="00A90996">
        <w:rPr>
          <w:rFonts w:ascii="Times New Roman" w:hAnsi="Times New Roman" w:cs="Times New Roman"/>
        </w:rPr>
        <w:t>Pg</w:t>
      </w:r>
      <w:proofErr w:type="spellEnd"/>
      <w:r w:rsidRPr="00A90996">
        <w:rPr>
          <w:rFonts w:ascii="Times New Roman" w:hAnsi="Times New Roman" w:cs="Times New Roman"/>
        </w:rPr>
        <w:t xml:space="preserve"> are in g (and </w:t>
      </w:r>
      <w:proofErr w:type="spellStart"/>
      <w:r w:rsidRPr="00A90996">
        <w:rPr>
          <w:rFonts w:ascii="Times New Roman" w:hAnsi="Times New Roman" w:cs="Times New Roman"/>
        </w:rPr>
        <w:t>Pg</w:t>
      </w:r>
      <w:proofErr w:type="spellEnd"/>
      <w:r w:rsidRPr="00A90996">
        <w:rPr>
          <w:rFonts w:ascii="Times New Roman" w:hAnsi="Times New Roman" w:cs="Times New Roman"/>
        </w:rPr>
        <w:t xml:space="preserve"> also being the SI unit for </w:t>
      </w:r>
      <w:proofErr w:type="spellStart"/>
      <w:r w:rsidRPr="00A90996">
        <w:rPr>
          <w:rFonts w:ascii="Times New Roman" w:hAnsi="Times New Roman" w:cs="Times New Roman"/>
        </w:rPr>
        <w:t>petagrams</w:t>
      </w:r>
      <w:proofErr w:type="spellEnd"/>
      <w:r w:rsidRPr="00A90996">
        <w:rPr>
          <w:rFonts w:ascii="Times New Roman" w:hAnsi="Times New Roman" w:cs="Times New Roman"/>
        </w:rPr>
        <w:t>).</w:t>
      </w:r>
      <w:r w:rsidR="008C2B07" w:rsidRPr="00A90996">
        <w:rPr>
          <w:rFonts w:ascii="Times New Roman" w:hAnsi="Times New Roman" w:cs="Times New Roman"/>
        </w:rPr>
        <w:t xml:space="preserve"> </w:t>
      </w:r>
      <w:r w:rsidRPr="00A90996">
        <w:rPr>
          <w:rFonts w:ascii="Times New Roman" w:hAnsi="Times New Roman" w:cs="Times New Roman"/>
        </w:rPr>
        <w:t>Perhaps something else would be more appropriate?</w:t>
      </w:r>
      <w:r w:rsidR="008C2B07" w:rsidRPr="00A90996">
        <w:rPr>
          <w:rFonts w:ascii="Times New Roman" w:hAnsi="Times New Roman" w:cs="Times New Roman"/>
        </w:rPr>
        <w:t xml:space="preserve"> </w:t>
      </w:r>
      <w:r w:rsidRPr="00A90996">
        <w:rPr>
          <w:rFonts w:ascii="Times New Roman" w:hAnsi="Times New Roman" w:cs="Times New Roman"/>
        </w:rPr>
        <w:t xml:space="preserve">In addition, what is the t in </w:t>
      </w:r>
      <w:proofErr w:type="spellStart"/>
      <w:proofErr w:type="gramStart"/>
      <w:r w:rsidRPr="00A90996">
        <w:rPr>
          <w:rFonts w:ascii="Times New Roman" w:hAnsi="Times New Roman" w:cs="Times New Roman"/>
        </w:rPr>
        <w:t>Rt</w:t>
      </w:r>
      <w:proofErr w:type="spellEnd"/>
      <w:proofErr w:type="gramEnd"/>
      <w:r w:rsidRPr="00A90996">
        <w:rPr>
          <w:rFonts w:ascii="Times New Roman" w:hAnsi="Times New Roman" w:cs="Times New Roman"/>
        </w:rPr>
        <w:t xml:space="preserve"> as the notation for</w:t>
      </w:r>
      <w:r w:rsidR="008C2B07" w:rsidRPr="00A90996">
        <w:rPr>
          <w:rFonts w:ascii="Times New Roman" w:hAnsi="Times New Roman" w:cs="Times New Roman"/>
        </w:rPr>
        <w:t xml:space="preserve"> </w:t>
      </w:r>
      <w:r w:rsidRPr="00A90996">
        <w:rPr>
          <w:rFonts w:ascii="Times New Roman" w:hAnsi="Times New Roman" w:cs="Times New Roman"/>
        </w:rPr>
        <w:t>respiration? Total? If so, the authors should specify when they introduce their variable</w:t>
      </w:r>
      <w:r w:rsidR="008C2B07" w:rsidRPr="00A90996">
        <w:rPr>
          <w:rFonts w:ascii="Times New Roman" w:hAnsi="Times New Roman" w:cs="Times New Roman"/>
        </w:rPr>
        <w:t xml:space="preserve"> </w:t>
      </w:r>
      <w:r w:rsidRPr="00A90996">
        <w:rPr>
          <w:rFonts w:ascii="Times New Roman" w:hAnsi="Times New Roman" w:cs="Times New Roman"/>
        </w:rPr>
        <w:t>(unless they did, and I missed it?).</w:t>
      </w:r>
    </w:p>
    <w:p w14:paraId="0253C6F1" w14:textId="77777777" w:rsidR="00AE4063" w:rsidRPr="00A90996" w:rsidRDefault="00AE4063" w:rsidP="002C574D">
      <w:pPr>
        <w:pStyle w:val="NoSpacing"/>
        <w:rPr>
          <w:rFonts w:ascii="Times New Roman" w:hAnsi="Times New Roman" w:cs="Times New Roman"/>
          <w:i/>
        </w:rPr>
      </w:pPr>
    </w:p>
    <w:p w14:paraId="6303B4C2" w14:textId="7660FD3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These are standard terms that </w:t>
      </w:r>
      <w:r w:rsidR="0087657F">
        <w:rPr>
          <w:rFonts w:ascii="Times New Roman" w:hAnsi="Times New Roman" w:cs="Times New Roman"/>
          <w:i/>
        </w:rPr>
        <w:t xml:space="preserve">have been used extensively in the past to </w:t>
      </w:r>
      <w:r w:rsidRPr="00A90996">
        <w:rPr>
          <w:rFonts w:ascii="Times New Roman" w:hAnsi="Times New Roman" w:cs="Times New Roman"/>
          <w:i/>
        </w:rPr>
        <w:t>describe gross production and total respiration (see Caffrey et al. 2014, references therein). The above revision in response to the previous comment defines the acronyms accordingly.</w:t>
      </w:r>
    </w:p>
    <w:p w14:paraId="203A72F0" w14:textId="77777777" w:rsidR="00AE4063" w:rsidRPr="00A90996" w:rsidRDefault="00AE4063" w:rsidP="002C574D">
      <w:pPr>
        <w:pStyle w:val="NoSpacing"/>
        <w:rPr>
          <w:rFonts w:ascii="Times New Roman" w:hAnsi="Times New Roman" w:cs="Times New Roman"/>
          <w:i/>
        </w:rPr>
      </w:pPr>
    </w:p>
    <w:p w14:paraId="7D58205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(b) The word aggregation is used throughout the text. I gather from my reading of the </w:t>
      </w:r>
      <w:proofErr w:type="spellStart"/>
      <w:r w:rsidRPr="00A90996">
        <w:rPr>
          <w:rFonts w:ascii="Times New Roman" w:hAnsi="Times New Roman" w:cs="Times New Roman"/>
        </w:rPr>
        <w:t>ms</w:t>
      </w:r>
      <w:proofErr w:type="spellEnd"/>
      <w:r w:rsidRPr="00A90996">
        <w:rPr>
          <w:rFonts w:ascii="Times New Roman" w:hAnsi="Times New Roman" w:cs="Times New Roman"/>
        </w:rPr>
        <w:t xml:space="preserve"> that the authors mean binning or averaging, over some time or spatial scale. Aggregation</w:t>
      </w:r>
      <w:r w:rsidR="008C2B07" w:rsidRPr="00A90996">
        <w:rPr>
          <w:rFonts w:ascii="Times New Roman" w:hAnsi="Times New Roman" w:cs="Times New Roman"/>
        </w:rPr>
        <w:t xml:space="preserve"> </w:t>
      </w:r>
      <w:r w:rsidRPr="00A90996">
        <w:rPr>
          <w:rFonts w:ascii="Times New Roman" w:hAnsi="Times New Roman" w:cs="Times New Roman"/>
        </w:rPr>
        <w:t xml:space="preserve">is not a particularly precise term, because it could mean many different things. Perhaps the authors could consider replacing this word in the </w:t>
      </w:r>
      <w:proofErr w:type="spellStart"/>
      <w:r w:rsidRPr="00A90996">
        <w:rPr>
          <w:rFonts w:ascii="Times New Roman" w:hAnsi="Times New Roman" w:cs="Times New Roman"/>
        </w:rPr>
        <w:t>ms</w:t>
      </w:r>
      <w:proofErr w:type="spellEnd"/>
      <w:r w:rsidRPr="00A90996">
        <w:rPr>
          <w:rFonts w:ascii="Times New Roman" w:hAnsi="Times New Roman" w:cs="Times New Roman"/>
        </w:rPr>
        <w:t xml:space="preserve"> with a word or phrase that describes what they mean, e.g. time averaging.</w:t>
      </w:r>
    </w:p>
    <w:p w14:paraId="38DDFB41" w14:textId="77777777" w:rsidR="00AE4063" w:rsidRPr="00A90996" w:rsidRDefault="00AE4063" w:rsidP="002C574D">
      <w:pPr>
        <w:pStyle w:val="NoSpacing"/>
        <w:rPr>
          <w:rFonts w:ascii="Times New Roman" w:hAnsi="Times New Roman" w:cs="Times New Roman"/>
          <w:i/>
        </w:rPr>
      </w:pPr>
    </w:p>
    <w:p w14:paraId="36FCCF7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noted all instances in the text where ‘aggregation’ is used and revised for clarity,</w:t>
      </w:r>
      <w:r w:rsidR="008C2B07" w:rsidRPr="00A90996">
        <w:rPr>
          <w:rFonts w:ascii="Times New Roman" w:hAnsi="Times New Roman" w:cs="Times New Roman"/>
          <w:i/>
        </w:rPr>
        <w:t xml:space="preserve"> </w:t>
      </w:r>
      <w:r w:rsidRPr="00A90996">
        <w:rPr>
          <w:rFonts w:ascii="Times New Roman" w:hAnsi="Times New Roman" w:cs="Times New Roman"/>
          <w:i/>
        </w:rPr>
        <w:t>mostly replacing with ‘time averaging’ or greater detail as needed.</w:t>
      </w:r>
    </w:p>
    <w:p w14:paraId="1BAF124C" w14:textId="77777777" w:rsidR="00AE4063" w:rsidRPr="00A90996" w:rsidRDefault="00AE4063" w:rsidP="002C574D">
      <w:pPr>
        <w:pStyle w:val="NoSpacing"/>
        <w:rPr>
          <w:rFonts w:ascii="Times New Roman" w:hAnsi="Times New Roman" w:cs="Times New Roman"/>
        </w:rPr>
      </w:pPr>
    </w:p>
    <w:p w14:paraId="265DA4D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(4) Duplication of presentation. If space is an issue, it seems as though Figs. 3 and 4 present the same data as Tables 1 and 2. I know </w:t>
      </w:r>
      <w:proofErr w:type="spellStart"/>
      <w:r w:rsidRPr="00A90996">
        <w:rPr>
          <w:rFonts w:ascii="Times New Roman" w:hAnsi="Times New Roman" w:cs="Times New Roman"/>
        </w:rPr>
        <w:t>heatmaps</w:t>
      </w:r>
      <w:proofErr w:type="spellEnd"/>
      <w:r w:rsidRPr="00A90996">
        <w:rPr>
          <w:rFonts w:ascii="Times New Roman" w:hAnsi="Times New Roman" w:cs="Times New Roman"/>
        </w:rPr>
        <w:t xml:space="preserve"> are all the rage right now, but I honestly felt the specific correlation coefficients in the tables told me a lot more than the </w:t>
      </w:r>
      <w:proofErr w:type="spellStart"/>
      <w:r w:rsidRPr="00A90996">
        <w:rPr>
          <w:rFonts w:ascii="Times New Roman" w:hAnsi="Times New Roman" w:cs="Times New Roman"/>
        </w:rPr>
        <w:t>heatmaps</w:t>
      </w:r>
      <w:proofErr w:type="spellEnd"/>
      <w:r w:rsidRPr="00A90996">
        <w:rPr>
          <w:rFonts w:ascii="Times New Roman" w:hAnsi="Times New Roman" w:cs="Times New Roman"/>
        </w:rPr>
        <w:t>.</w:t>
      </w:r>
    </w:p>
    <w:p w14:paraId="71895432" w14:textId="77777777" w:rsidR="00AE4063" w:rsidRPr="00A90996" w:rsidRDefault="00AE4063" w:rsidP="002C574D">
      <w:pPr>
        <w:pStyle w:val="NoSpacing"/>
        <w:rPr>
          <w:rFonts w:ascii="Times New Roman" w:hAnsi="Times New Roman" w:cs="Times New Roman"/>
        </w:rPr>
      </w:pPr>
    </w:p>
    <w:p w14:paraId="3C6FF3AE" w14:textId="24ED4BDF"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are willing to remove these figures at the editor’s request but we would prefer they be retained because they do not show identical information. </w:t>
      </w:r>
      <w:r w:rsidR="00024254">
        <w:rPr>
          <w:rFonts w:ascii="Times New Roman" w:hAnsi="Times New Roman" w:cs="Times New Roman"/>
          <w:i/>
        </w:rPr>
        <w:t xml:space="preserve"> However, we have removed the tables because we feel the information does not provide a </w:t>
      </w:r>
      <w:r w:rsidR="00024254" w:rsidRPr="00024254">
        <w:rPr>
          <w:rFonts w:ascii="Times New Roman" w:hAnsi="Times New Roman" w:cs="Times New Roman"/>
          <w:i/>
        </w:rPr>
        <w:t>meaningful description of the results.  Please see our response to the reviewer’s comment on p. 14, line 237</w:t>
      </w:r>
      <w:r w:rsidR="0096410A">
        <w:rPr>
          <w:rFonts w:ascii="Times New Roman" w:hAnsi="Times New Roman" w:cs="Times New Roman"/>
          <w:i/>
        </w:rPr>
        <w:t xml:space="preserve"> for the justification</w:t>
      </w:r>
      <w:r w:rsidR="00BF3298">
        <w:rPr>
          <w:rFonts w:ascii="Times New Roman" w:hAnsi="Times New Roman" w:cs="Times New Roman"/>
          <w:i/>
        </w:rPr>
        <w:t xml:space="preserve">. </w:t>
      </w:r>
    </w:p>
    <w:p w14:paraId="2DE43B3F" w14:textId="77777777" w:rsidR="00AE4063" w:rsidRPr="00A90996" w:rsidRDefault="00AE4063" w:rsidP="002C574D">
      <w:pPr>
        <w:pStyle w:val="NoSpacing"/>
        <w:rPr>
          <w:rFonts w:ascii="Times New Roman" w:hAnsi="Times New Roman" w:cs="Times New Roman"/>
        </w:rPr>
      </w:pPr>
    </w:p>
    <w:p w14:paraId="2504CBBD"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Specific comments:</w:t>
      </w:r>
    </w:p>
    <w:p w14:paraId="4408C80F" w14:textId="77777777" w:rsidR="00AE4063" w:rsidRPr="00A90996" w:rsidRDefault="00AE4063" w:rsidP="002C574D">
      <w:pPr>
        <w:pStyle w:val="NoSpacing"/>
        <w:rPr>
          <w:rFonts w:ascii="Times New Roman" w:hAnsi="Times New Roman" w:cs="Times New Roman"/>
        </w:rPr>
      </w:pPr>
    </w:p>
    <w:p w14:paraId="1FEFBC5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Abstract generally: If the authors could work in a sentence on the significance of their method </w:t>
      </w:r>
      <w:proofErr w:type="gramStart"/>
      <w:r w:rsidRPr="00A90996">
        <w:rPr>
          <w:rFonts w:ascii="Times New Roman" w:hAnsi="Times New Roman" w:cs="Times New Roman"/>
        </w:rPr>
        <w:t>vis</w:t>
      </w:r>
      <w:proofErr w:type="gramEnd"/>
      <w:r w:rsidRPr="00A90996">
        <w:rPr>
          <w:rFonts w:ascii="Times New Roman" w:hAnsi="Times New Roman" w:cs="Times New Roman"/>
        </w:rPr>
        <w:t>--</w:t>
      </w:r>
      <w:proofErr w:type="spellStart"/>
      <w:r w:rsidRPr="00A90996">
        <w:rPr>
          <w:rFonts w:ascii="Times New Roman" w:hAnsi="Times New Roman" w:cs="Times New Roman"/>
        </w:rPr>
        <w:t>vis</w:t>
      </w:r>
      <w:proofErr w:type="spellEnd"/>
      <w:r w:rsidRPr="00A90996">
        <w:rPr>
          <w:rFonts w:ascii="Times New Roman" w:hAnsi="Times New Roman" w:cs="Times New Roman"/>
        </w:rPr>
        <w:t xml:space="preserve"> traditional time-series filtering techniques</w:t>
      </w:r>
      <w:r w:rsidR="008C2B07" w:rsidRPr="00A90996">
        <w:rPr>
          <w:rFonts w:ascii="Times New Roman" w:hAnsi="Times New Roman" w:cs="Times New Roman"/>
        </w:rPr>
        <w:t xml:space="preserve"> </w:t>
      </w:r>
      <w:r w:rsidRPr="00A90996">
        <w:rPr>
          <w:rFonts w:ascii="Times New Roman" w:hAnsi="Times New Roman" w:cs="Times New Roman"/>
        </w:rPr>
        <w:t>(see my comments above), I think they could increase the impact of their work. Additionally, I would have liked to see at least a few numbers or figures in the abstract (e.g., by what % on average did the method reduce variance in the NEM estimate relative to those calculated from the unfiltered data, or how much did it reduce RMSE?).</w:t>
      </w:r>
    </w:p>
    <w:p w14:paraId="4B194E17" w14:textId="77777777" w:rsidR="00AE4063" w:rsidRPr="00A90996" w:rsidRDefault="00AE4063" w:rsidP="002C574D">
      <w:pPr>
        <w:pStyle w:val="NoSpacing"/>
        <w:rPr>
          <w:rFonts w:ascii="Times New Roman" w:hAnsi="Times New Roman" w:cs="Times New Roman"/>
          <w:i/>
        </w:rPr>
      </w:pPr>
    </w:p>
    <w:p w14:paraId="24D5A53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The following was added to the abstract: ‘The method targets the tidal component using a flexible association while preserving the true biological signal, offering an advantage over traditional </w:t>
      </w:r>
      <w:proofErr w:type="spellStart"/>
      <w:r w:rsidRPr="00A90996">
        <w:rPr>
          <w:rFonts w:ascii="Times New Roman" w:hAnsi="Times New Roman" w:cs="Times New Roman"/>
          <w:i/>
        </w:rPr>
        <w:t>deconvulution</w:t>
      </w:r>
      <w:proofErr w:type="spellEnd"/>
      <w:r w:rsidRPr="00A90996">
        <w:rPr>
          <w:rFonts w:ascii="Times New Roman" w:hAnsi="Times New Roman" w:cs="Times New Roman"/>
          <w:i/>
        </w:rPr>
        <w:t xml:space="preserve"> methods.’</w:t>
      </w:r>
    </w:p>
    <w:p w14:paraId="332F24AA" w14:textId="77777777" w:rsidR="00AE4063" w:rsidRPr="00A90996" w:rsidRDefault="00AE4063" w:rsidP="002C574D">
      <w:pPr>
        <w:pStyle w:val="NoSpacing"/>
        <w:rPr>
          <w:rFonts w:ascii="Times New Roman" w:hAnsi="Times New Roman" w:cs="Times New Roman"/>
          <w:i/>
        </w:rPr>
      </w:pPr>
    </w:p>
    <w:p w14:paraId="329E5BC2" w14:textId="04A07B4A"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i/>
        </w:rPr>
        <w:t>We have decided not to include results in the manu</w:t>
      </w:r>
      <w:r w:rsidR="000D286B">
        <w:rPr>
          <w:rFonts w:ascii="Times New Roman" w:hAnsi="Times New Roman" w:cs="Times New Roman"/>
          <w:i/>
        </w:rPr>
        <w:t>s</w:t>
      </w:r>
      <w:r w:rsidRPr="00A90996">
        <w:rPr>
          <w:rFonts w:ascii="Times New Roman" w:hAnsi="Times New Roman" w:cs="Times New Roman"/>
          <w:i/>
        </w:rPr>
        <w:t>cript. We feel that presenting simple summary numbers without adequate explanation</w:t>
      </w:r>
      <w:r w:rsidR="008C2B07" w:rsidRPr="00A90996">
        <w:rPr>
          <w:rFonts w:ascii="Times New Roman" w:hAnsi="Times New Roman" w:cs="Times New Roman"/>
          <w:i/>
        </w:rPr>
        <w:t xml:space="preserve"> </w:t>
      </w:r>
      <w:r w:rsidRPr="00A90996">
        <w:rPr>
          <w:rFonts w:ascii="Times New Roman" w:hAnsi="Times New Roman" w:cs="Times New Roman"/>
          <w:i/>
        </w:rPr>
        <w:t>would be more misleading</w:t>
      </w:r>
      <w:r w:rsidR="008C2B07" w:rsidRPr="00A90996">
        <w:rPr>
          <w:rFonts w:ascii="Times New Roman" w:hAnsi="Times New Roman" w:cs="Times New Roman"/>
          <w:i/>
        </w:rPr>
        <w:t xml:space="preserve"> </w:t>
      </w:r>
      <w:r w:rsidRPr="00A90996">
        <w:rPr>
          <w:rFonts w:ascii="Times New Roman" w:hAnsi="Times New Roman" w:cs="Times New Roman"/>
          <w:i/>
        </w:rPr>
        <w:t>than informative since the model did not work in all cases. The abstract requirements for L&amp;O Methods is word-limited and we feel that we cannot adequately present this information within the allotted space.</w:t>
      </w:r>
    </w:p>
    <w:p w14:paraId="0032FEB1" w14:textId="77777777" w:rsidR="00AE4063" w:rsidRPr="00A90996" w:rsidRDefault="00AE4063" w:rsidP="002C574D">
      <w:pPr>
        <w:pStyle w:val="NoSpacing"/>
        <w:rPr>
          <w:rFonts w:ascii="Times New Roman" w:hAnsi="Times New Roman" w:cs="Times New Roman"/>
        </w:rPr>
      </w:pPr>
    </w:p>
    <w:p w14:paraId="3F617E4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12: integrated by what dimension and over what interval? Depth? Time?</w:t>
      </w:r>
    </w:p>
    <w:p w14:paraId="1A36498E" w14:textId="77777777" w:rsidR="00AE4063" w:rsidRPr="00A90996" w:rsidRDefault="00AE4063" w:rsidP="002C574D">
      <w:pPr>
        <w:pStyle w:val="NoSpacing"/>
        <w:rPr>
          <w:rFonts w:ascii="Times New Roman" w:hAnsi="Times New Roman" w:cs="Times New Roman"/>
        </w:rPr>
      </w:pPr>
    </w:p>
    <w:p w14:paraId="2FB093B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This term was removed as the details are now available in the text.</w:t>
      </w:r>
    </w:p>
    <w:p w14:paraId="241ED59A" w14:textId="77777777" w:rsidR="00AE4063" w:rsidRPr="00A90996" w:rsidRDefault="00AE4063" w:rsidP="002C574D">
      <w:pPr>
        <w:pStyle w:val="NoSpacing"/>
        <w:rPr>
          <w:rFonts w:ascii="Times New Roman" w:hAnsi="Times New Roman" w:cs="Times New Roman"/>
        </w:rPr>
      </w:pPr>
    </w:p>
    <w:p w14:paraId="4DF548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22: useful is nonspecific and does the authors work a disservice; can they think of</w:t>
      </w:r>
      <w:r w:rsidR="008C2B07" w:rsidRPr="00A90996">
        <w:rPr>
          <w:rFonts w:ascii="Times New Roman" w:hAnsi="Times New Roman" w:cs="Times New Roman"/>
        </w:rPr>
        <w:t xml:space="preserve"> </w:t>
      </w:r>
      <w:r w:rsidRPr="00A90996">
        <w:rPr>
          <w:rFonts w:ascii="Times New Roman" w:hAnsi="Times New Roman" w:cs="Times New Roman"/>
        </w:rPr>
        <w:t>something more specific and impactful?</w:t>
      </w:r>
    </w:p>
    <w:p w14:paraId="55F65109" w14:textId="77777777" w:rsidR="00AE4063" w:rsidRPr="00A90996" w:rsidRDefault="00AE4063" w:rsidP="002C574D">
      <w:pPr>
        <w:pStyle w:val="NoSpacing"/>
        <w:rPr>
          <w:rFonts w:ascii="Times New Roman" w:hAnsi="Times New Roman" w:cs="Times New Roman"/>
          <w:i/>
        </w:rPr>
      </w:pPr>
    </w:p>
    <w:p w14:paraId="658FB66F" w14:textId="585BC971" w:rsidR="00AE4063" w:rsidRPr="00797B7D" w:rsidRDefault="00401F2F" w:rsidP="002C574D">
      <w:pPr>
        <w:pStyle w:val="NoSpacing"/>
        <w:rPr>
          <w:rFonts w:ascii="Times New Roman" w:hAnsi="Times New Roman" w:cs="Times New Roman"/>
          <w:i/>
        </w:rPr>
      </w:pPr>
      <w:r w:rsidRPr="00797B7D">
        <w:rPr>
          <w:rFonts w:ascii="Times New Roman" w:hAnsi="Times New Roman" w:cs="Times New Roman"/>
          <w:i/>
        </w:rPr>
        <w:t>See our response to the first specific comment. We have also revised some of the text for clarity: ‘</w:t>
      </w:r>
      <w:r w:rsidR="00797B7D" w:rsidRPr="00797B7D">
        <w:rPr>
          <w:rFonts w:ascii="Times New Roman" w:hAnsi="Times New Roman" w:cs="Times New Roman"/>
          <w:i/>
        </w:rPr>
        <w:t>The correlation of DO and metabolism estimates with tides was greatly reduced after using weighted regression.</w:t>
      </w:r>
      <w:r w:rsidR="00797B7D" w:rsidRPr="00797B7D">
        <w:rPr>
          <w:rFonts w:ascii="Times New Roman" w:hAnsi="Times New Roman" w:cs="Times New Roman"/>
        </w:rPr>
        <w:t xml:space="preserve"> </w:t>
      </w:r>
      <w:r w:rsidRPr="00797B7D">
        <w:rPr>
          <w:rFonts w:ascii="Times New Roman" w:hAnsi="Times New Roman" w:cs="Times New Roman"/>
          <w:i/>
        </w:rPr>
        <w:t>The model was especially effective when the magnitude of tidal influence</w:t>
      </w:r>
      <w:r w:rsidR="008C2B07" w:rsidRPr="00797B7D">
        <w:rPr>
          <w:rFonts w:ascii="Times New Roman" w:hAnsi="Times New Roman" w:cs="Times New Roman"/>
          <w:i/>
        </w:rPr>
        <w:t xml:space="preserve"> </w:t>
      </w:r>
      <w:r w:rsidRPr="00797B7D">
        <w:rPr>
          <w:rFonts w:ascii="Times New Roman" w:hAnsi="Times New Roman" w:cs="Times New Roman"/>
          <w:i/>
        </w:rPr>
        <w:t>was high and correlations between tidal change and the solar cycle were low</w:t>
      </w:r>
      <w:r w:rsidR="0087657F" w:rsidRPr="00797B7D">
        <w:rPr>
          <w:rFonts w:ascii="Times New Roman" w:hAnsi="Times New Roman" w:cs="Times New Roman"/>
          <w:i/>
        </w:rPr>
        <w:t xml:space="preserve"> at the time scales of interest.  When tides and the solar cycle were correlated for protracted periods, the model was less useful.</w:t>
      </w:r>
      <w:r w:rsidR="000D286B" w:rsidRPr="00797B7D">
        <w:rPr>
          <w:rFonts w:ascii="Times New Roman" w:hAnsi="Times New Roman" w:cs="Times New Roman"/>
          <w:i/>
        </w:rPr>
        <w:t>’</w:t>
      </w:r>
    </w:p>
    <w:p w14:paraId="5556BD4E" w14:textId="77777777" w:rsidR="00AE4063" w:rsidRPr="00A90996" w:rsidRDefault="00AE4063" w:rsidP="002C574D">
      <w:pPr>
        <w:pStyle w:val="NoSpacing"/>
        <w:rPr>
          <w:rFonts w:ascii="Times New Roman" w:hAnsi="Times New Roman" w:cs="Times New Roman"/>
        </w:rPr>
      </w:pPr>
    </w:p>
    <w:p w14:paraId="7BA93246"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lines 23-24:</w:t>
      </w:r>
      <w:r w:rsidR="008C2B07" w:rsidRPr="00A90996">
        <w:rPr>
          <w:rFonts w:ascii="Times New Roman" w:hAnsi="Times New Roman" w:cs="Times New Roman"/>
        </w:rPr>
        <w:t xml:space="preserve"> </w:t>
      </w:r>
      <w:r w:rsidRPr="00A90996">
        <w:rPr>
          <w:rFonts w:ascii="Times New Roman" w:hAnsi="Times New Roman" w:cs="Times New Roman"/>
        </w:rPr>
        <w:t>See my comment above regarding the methods performance when the solar cycle and period of tidal height change were highly collinear. The method yielded estimates at the Elkhorn and Padilla sites which were significantly different from those obtained with the unfiltered (traditional) data. By the authors own admission, neither the filtered nor unfiltered data probably accurately represent what is truly happening at those sites. A sentence specifying those situations in which the method did not perform particularly well would be more honest, rather than simply saying when it generally did work well.</w:t>
      </w:r>
    </w:p>
    <w:p w14:paraId="24FA9893" w14:textId="77777777" w:rsidR="00AE4063" w:rsidRPr="00A90996" w:rsidRDefault="00AE4063" w:rsidP="002C574D">
      <w:pPr>
        <w:pStyle w:val="NoSpacing"/>
        <w:rPr>
          <w:rFonts w:ascii="Times New Roman" w:hAnsi="Times New Roman" w:cs="Times New Roman"/>
          <w:i/>
        </w:rPr>
      </w:pPr>
    </w:p>
    <w:p w14:paraId="3CBBFDAB" w14:textId="3FD7C4CC" w:rsidR="00AE4063" w:rsidRPr="00A90996" w:rsidRDefault="000D286B" w:rsidP="002C574D">
      <w:pPr>
        <w:pStyle w:val="NoSpacing"/>
        <w:rPr>
          <w:rFonts w:ascii="Times New Roman" w:hAnsi="Times New Roman" w:cs="Times New Roman"/>
          <w:i/>
        </w:rPr>
      </w:pPr>
      <w:r>
        <w:rPr>
          <w:rFonts w:ascii="Times New Roman" w:hAnsi="Times New Roman" w:cs="Times New Roman"/>
          <w:i/>
        </w:rPr>
        <w:t>Please see our revision to the abstract in response to the previous comment.</w:t>
      </w:r>
    </w:p>
    <w:p w14:paraId="12FF60CA" w14:textId="77777777" w:rsidR="00AE4063" w:rsidRPr="00A90996" w:rsidRDefault="00AE4063" w:rsidP="002C574D">
      <w:pPr>
        <w:pStyle w:val="NoSpacing"/>
        <w:rPr>
          <w:rFonts w:ascii="Times New Roman" w:hAnsi="Times New Roman" w:cs="Times New Roman"/>
        </w:rPr>
      </w:pPr>
    </w:p>
    <w:p w14:paraId="6A30EC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26: timescales</w:t>
      </w:r>
    </w:p>
    <w:p w14:paraId="71F8DF31" w14:textId="77777777" w:rsidR="00AE4063" w:rsidRPr="00A90996" w:rsidRDefault="00AE4063" w:rsidP="002C574D">
      <w:pPr>
        <w:pStyle w:val="NoSpacing"/>
        <w:rPr>
          <w:rFonts w:ascii="Times New Roman" w:hAnsi="Times New Roman" w:cs="Times New Roman"/>
        </w:rPr>
      </w:pPr>
    </w:p>
    <w:p w14:paraId="73974486"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0D2CADE9" w14:textId="77777777" w:rsidR="00AE4063" w:rsidRPr="00A90996" w:rsidRDefault="00AE4063" w:rsidP="002C574D">
      <w:pPr>
        <w:pStyle w:val="NoSpacing"/>
        <w:rPr>
          <w:rFonts w:ascii="Times New Roman" w:hAnsi="Times New Roman" w:cs="Times New Roman"/>
        </w:rPr>
      </w:pPr>
    </w:p>
    <w:p w14:paraId="0618866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p. 4, lines 32-33: Reference to </w:t>
      </w:r>
      <w:proofErr w:type="spellStart"/>
      <w:r w:rsidRPr="00A90996">
        <w:rPr>
          <w:rFonts w:ascii="Times New Roman" w:hAnsi="Times New Roman" w:cs="Times New Roman"/>
        </w:rPr>
        <w:t>Gaarder</w:t>
      </w:r>
      <w:proofErr w:type="spellEnd"/>
      <w:r w:rsidRPr="00A90996">
        <w:rPr>
          <w:rFonts w:ascii="Times New Roman" w:hAnsi="Times New Roman" w:cs="Times New Roman"/>
        </w:rPr>
        <w:t xml:space="preserve"> and Gran (1927) missing here.</w:t>
      </w:r>
    </w:p>
    <w:p w14:paraId="75E9178C" w14:textId="77777777" w:rsidR="00AE4063" w:rsidRPr="00A90996" w:rsidRDefault="00AE4063" w:rsidP="002C574D">
      <w:pPr>
        <w:pStyle w:val="NoSpacing"/>
        <w:rPr>
          <w:rFonts w:ascii="Times New Roman" w:hAnsi="Times New Roman" w:cs="Times New Roman"/>
        </w:rPr>
      </w:pPr>
    </w:p>
    <w:p w14:paraId="0A3958EA"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Citation added.</w:t>
      </w:r>
    </w:p>
    <w:p w14:paraId="5514B0A5" w14:textId="77777777" w:rsidR="00AE4063" w:rsidRPr="00A90996" w:rsidRDefault="00AE4063" w:rsidP="002C574D">
      <w:pPr>
        <w:pStyle w:val="NoSpacing"/>
        <w:rPr>
          <w:rFonts w:ascii="Times New Roman" w:hAnsi="Times New Roman" w:cs="Times New Roman"/>
        </w:rPr>
      </w:pPr>
    </w:p>
    <w:p w14:paraId="15C9872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p. 4, lines 42-43: This simply </w:t>
      </w:r>
      <w:proofErr w:type="spellStart"/>
      <w:r w:rsidRPr="00A90996">
        <w:rPr>
          <w:rFonts w:ascii="Times New Roman" w:hAnsi="Times New Roman" w:cs="Times New Roman"/>
        </w:rPr>
        <w:t>isnt</w:t>
      </w:r>
      <w:proofErr w:type="spellEnd"/>
      <w:r w:rsidRPr="00A90996">
        <w:rPr>
          <w:rFonts w:ascii="Times New Roman" w:hAnsi="Times New Roman" w:cs="Times New Roman"/>
        </w:rPr>
        <w:t xml:space="preserve"> true. There are dozens of reasons bottle incubations are more effective in certain situations, depending on the research objective. Open-water measurements may be more effective for evaluating certain kinds of events or trends, but if the authors are going to make this claim, they should specify what they mean.</w:t>
      </w:r>
    </w:p>
    <w:p w14:paraId="6F52BB82" w14:textId="77777777" w:rsidR="00AE4063" w:rsidRPr="00A90996" w:rsidRDefault="00AE4063" w:rsidP="002C574D">
      <w:pPr>
        <w:pStyle w:val="NoSpacing"/>
        <w:rPr>
          <w:rFonts w:ascii="Times New Roman" w:hAnsi="Times New Roman" w:cs="Times New Roman"/>
        </w:rPr>
      </w:pPr>
    </w:p>
    <w:p w14:paraId="53F049FC" w14:textId="79027558"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sen</w:t>
      </w:r>
      <w:r w:rsidRPr="00437F42">
        <w:rPr>
          <w:rFonts w:ascii="Times New Roman" w:hAnsi="Times New Roman" w:cs="Times New Roman"/>
          <w:i/>
        </w:rPr>
        <w:t>tence was revised: ‘</w:t>
      </w:r>
      <w:r w:rsidR="00437F42" w:rsidRPr="00437F42">
        <w:rPr>
          <w:rFonts w:ascii="Times New Roman" w:hAnsi="Times New Roman" w:cs="Times New Roman"/>
          <w:i/>
        </w:rPr>
        <w:t>Open-water estimates also provide a practical approach to capturing events and ecosystem changes over time because DO monitors may be deployed continuously and for sustained periods.  While bottle-based measurements offer advantages in precision, it is not possible to sustain bottle measurements day after day, making it unlikely that sampling will occur during an unanticipated short-term event.  Moreover, because more variability is captured in continuous data, statistical power for resolving long-term changes is increased.</w:t>
      </w:r>
      <w:r w:rsidR="00F13EFB">
        <w:rPr>
          <w:rFonts w:ascii="Times New Roman" w:hAnsi="Times New Roman" w:cs="Times New Roman"/>
          <w:i/>
        </w:rPr>
        <w:t>’</w:t>
      </w:r>
    </w:p>
    <w:p w14:paraId="445327C8" w14:textId="77777777" w:rsidR="00AE4063" w:rsidRPr="00A90996" w:rsidRDefault="00AE4063" w:rsidP="002C574D">
      <w:pPr>
        <w:pStyle w:val="NoSpacing"/>
        <w:rPr>
          <w:rFonts w:ascii="Times New Roman" w:hAnsi="Times New Roman" w:cs="Times New Roman"/>
        </w:rPr>
      </w:pPr>
    </w:p>
    <w:p w14:paraId="4529F85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4, line 46: Reliable estimates</w:t>
      </w:r>
    </w:p>
    <w:p w14:paraId="76286BBB" w14:textId="77777777" w:rsidR="00AE4063" w:rsidRPr="00A90996" w:rsidRDefault="00AE4063" w:rsidP="002C574D">
      <w:pPr>
        <w:pStyle w:val="NoSpacing"/>
        <w:rPr>
          <w:rFonts w:ascii="Times New Roman" w:hAnsi="Times New Roman" w:cs="Times New Roman"/>
        </w:rPr>
      </w:pPr>
    </w:p>
    <w:p w14:paraId="07B9CE23"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7E25C916" w14:textId="77777777" w:rsidR="00AE4063" w:rsidRPr="00A90996" w:rsidRDefault="00AE4063" w:rsidP="002C574D">
      <w:pPr>
        <w:pStyle w:val="NoSpacing"/>
        <w:rPr>
          <w:rFonts w:ascii="Times New Roman" w:hAnsi="Times New Roman" w:cs="Times New Roman"/>
        </w:rPr>
      </w:pPr>
    </w:p>
    <w:p w14:paraId="0AA04FED"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5, line 67: advection, leading to</w:t>
      </w:r>
    </w:p>
    <w:p w14:paraId="4326DF2F" w14:textId="77777777" w:rsidR="00AE4063" w:rsidRPr="00A90996" w:rsidRDefault="00AE4063" w:rsidP="002C574D">
      <w:pPr>
        <w:pStyle w:val="NoSpacing"/>
        <w:rPr>
          <w:rFonts w:ascii="Times New Roman" w:hAnsi="Times New Roman" w:cs="Times New Roman"/>
        </w:rPr>
      </w:pPr>
    </w:p>
    <w:p w14:paraId="454CEEB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Comma added.</w:t>
      </w:r>
    </w:p>
    <w:p w14:paraId="336F61E9" w14:textId="77777777" w:rsidR="008C2B07" w:rsidRPr="00A90996" w:rsidRDefault="008C2B07" w:rsidP="002C574D">
      <w:pPr>
        <w:pStyle w:val="NoSpacing"/>
        <w:rPr>
          <w:rFonts w:ascii="Times New Roman" w:hAnsi="Times New Roman" w:cs="Times New Roman"/>
        </w:rPr>
      </w:pPr>
    </w:p>
    <w:p w14:paraId="530C09A6"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6, line 81: example illustrates</w:t>
      </w:r>
    </w:p>
    <w:p w14:paraId="0FDB15A0" w14:textId="77777777" w:rsidR="00AE4063" w:rsidRPr="00A90996" w:rsidRDefault="00AE4063" w:rsidP="002C574D">
      <w:pPr>
        <w:pStyle w:val="NoSpacing"/>
        <w:rPr>
          <w:rFonts w:ascii="Times New Roman" w:hAnsi="Times New Roman" w:cs="Times New Roman"/>
        </w:rPr>
      </w:pPr>
    </w:p>
    <w:p w14:paraId="62D95950"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47444920" w14:textId="77777777" w:rsidR="00AE4063" w:rsidRPr="00A90996" w:rsidRDefault="00AE4063" w:rsidP="002C574D">
      <w:pPr>
        <w:pStyle w:val="NoSpacing"/>
        <w:rPr>
          <w:rFonts w:ascii="Times New Roman" w:hAnsi="Times New Roman" w:cs="Times New Roman"/>
        </w:rPr>
      </w:pPr>
    </w:p>
    <w:p w14:paraId="21B61C2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7, lines 98-100:</w:t>
      </w:r>
      <w:r w:rsidR="008C2B07" w:rsidRPr="00A90996">
        <w:rPr>
          <w:rFonts w:ascii="Times New Roman" w:hAnsi="Times New Roman" w:cs="Times New Roman"/>
        </w:rPr>
        <w:t xml:space="preserve"> </w:t>
      </w:r>
      <w:r w:rsidRPr="00A90996">
        <w:rPr>
          <w:rFonts w:ascii="Times New Roman" w:hAnsi="Times New Roman" w:cs="Times New Roman"/>
        </w:rPr>
        <w:t xml:space="preserve">See my comments above about the methods significance </w:t>
      </w:r>
      <w:proofErr w:type="gramStart"/>
      <w:r w:rsidRPr="00A90996">
        <w:rPr>
          <w:rFonts w:ascii="Times New Roman" w:hAnsi="Times New Roman" w:cs="Times New Roman"/>
        </w:rPr>
        <w:t>vis</w:t>
      </w:r>
      <w:proofErr w:type="gramEnd"/>
      <w:r w:rsidRPr="00A90996">
        <w:rPr>
          <w:rFonts w:ascii="Times New Roman" w:hAnsi="Times New Roman" w:cs="Times New Roman"/>
        </w:rPr>
        <w:t>--</w:t>
      </w:r>
      <w:proofErr w:type="spellStart"/>
      <w:r w:rsidRPr="00A90996">
        <w:rPr>
          <w:rFonts w:ascii="Times New Roman" w:hAnsi="Times New Roman" w:cs="Times New Roman"/>
        </w:rPr>
        <w:t>vis</w:t>
      </w:r>
      <w:proofErr w:type="spellEnd"/>
      <w:r w:rsidRPr="00A90996">
        <w:rPr>
          <w:rFonts w:ascii="Times New Roman" w:hAnsi="Times New Roman" w:cs="Times New Roman"/>
        </w:rPr>
        <w:t xml:space="preserve"> traditional </w:t>
      </w:r>
      <w:proofErr w:type="spellStart"/>
      <w:r w:rsidRPr="00A90996">
        <w:rPr>
          <w:rFonts w:ascii="Times New Roman" w:hAnsi="Times New Roman" w:cs="Times New Roman"/>
        </w:rPr>
        <w:t>detrending</w:t>
      </w:r>
      <w:proofErr w:type="spellEnd"/>
      <w:r w:rsidRPr="00A90996">
        <w:rPr>
          <w:rFonts w:ascii="Times New Roman" w:hAnsi="Times New Roman" w:cs="Times New Roman"/>
        </w:rPr>
        <w:t xml:space="preserve"> methods. An expanded discussion of the difference here is warranted.</w:t>
      </w:r>
    </w:p>
    <w:p w14:paraId="6262E19A" w14:textId="77777777" w:rsidR="00AE4063" w:rsidRPr="00A90996" w:rsidRDefault="00AE4063" w:rsidP="002C574D">
      <w:pPr>
        <w:pStyle w:val="NoSpacing"/>
        <w:rPr>
          <w:rFonts w:ascii="Times New Roman" w:hAnsi="Times New Roman" w:cs="Times New Roman"/>
        </w:rPr>
      </w:pPr>
    </w:p>
    <w:p w14:paraId="0675BE3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See the response to the first general comment, i.e., the additions to the final paragraph of the introduction.</w:t>
      </w:r>
    </w:p>
    <w:p w14:paraId="6E0E3132" w14:textId="77777777" w:rsidR="00AE4063" w:rsidRPr="00A90996" w:rsidRDefault="00AE4063" w:rsidP="002C574D">
      <w:pPr>
        <w:pStyle w:val="NoSpacing"/>
        <w:rPr>
          <w:rFonts w:ascii="Times New Roman" w:hAnsi="Times New Roman" w:cs="Times New Roman"/>
        </w:rPr>
      </w:pPr>
    </w:p>
    <w:p w14:paraId="31822B60"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7, lines 101-102: evaluate the ability</w:t>
      </w:r>
    </w:p>
    <w:p w14:paraId="69C6BE0A" w14:textId="77777777" w:rsidR="00AE4063" w:rsidRPr="00A90996" w:rsidRDefault="00AE4063" w:rsidP="002C574D">
      <w:pPr>
        <w:pStyle w:val="NoSpacing"/>
        <w:rPr>
          <w:rFonts w:ascii="Times New Roman" w:hAnsi="Times New Roman" w:cs="Times New Roman"/>
        </w:rPr>
      </w:pPr>
    </w:p>
    <w:p w14:paraId="0875805E"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1ECA5DDB" w14:textId="77777777" w:rsidR="00AE4063" w:rsidRPr="00A90996" w:rsidRDefault="00AE4063" w:rsidP="002C574D">
      <w:pPr>
        <w:pStyle w:val="NoSpacing"/>
        <w:rPr>
          <w:rFonts w:ascii="Times New Roman" w:hAnsi="Times New Roman" w:cs="Times New Roman"/>
        </w:rPr>
      </w:pPr>
    </w:p>
    <w:p w14:paraId="547F6DE1"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pp. 7-8: Appropriate place for clarifying role of depth, or why it is being ignored (my comment above).</w:t>
      </w:r>
    </w:p>
    <w:p w14:paraId="37A729FB" w14:textId="77777777" w:rsidR="00AE4063" w:rsidRPr="00A90996" w:rsidRDefault="00AE4063" w:rsidP="002C574D">
      <w:pPr>
        <w:pStyle w:val="NoSpacing"/>
        <w:rPr>
          <w:rFonts w:ascii="Times New Roman" w:hAnsi="Times New Roman" w:cs="Times New Roman"/>
        </w:rPr>
      </w:pPr>
    </w:p>
    <w:p w14:paraId="23024279"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see the response to the second general comment. Also, the response to the next comment</w:t>
      </w:r>
      <w:r w:rsidR="008C2B07" w:rsidRPr="00A90996">
        <w:rPr>
          <w:rFonts w:ascii="Times New Roman" w:hAnsi="Times New Roman" w:cs="Times New Roman"/>
          <w:i/>
        </w:rPr>
        <w:t xml:space="preserve"> </w:t>
      </w:r>
      <w:r w:rsidRPr="00A90996">
        <w:rPr>
          <w:rFonts w:ascii="Times New Roman" w:hAnsi="Times New Roman" w:cs="Times New Roman"/>
          <w:i/>
        </w:rPr>
        <w:t>addresses the role of tidal height/depth vs. advection as a model variable.</w:t>
      </w:r>
    </w:p>
    <w:p w14:paraId="28BCEFF4" w14:textId="77777777" w:rsidR="00AE4063" w:rsidRPr="00A90996" w:rsidRDefault="00AE4063" w:rsidP="002C574D">
      <w:pPr>
        <w:pStyle w:val="NoSpacing"/>
        <w:rPr>
          <w:rFonts w:ascii="Times New Roman" w:hAnsi="Times New Roman" w:cs="Times New Roman"/>
        </w:rPr>
      </w:pPr>
    </w:p>
    <w:p w14:paraId="734E2ED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8, lines 121-122: I buy the idea, but is there some justification in the literature for using tidal height as a proxy for advection?</w:t>
      </w:r>
    </w:p>
    <w:p w14:paraId="1968E294" w14:textId="77777777" w:rsidR="00AE4063" w:rsidRPr="00A90996" w:rsidRDefault="00AE4063" w:rsidP="002C574D">
      <w:pPr>
        <w:pStyle w:val="NoSpacing"/>
        <w:rPr>
          <w:rFonts w:ascii="Times New Roman" w:hAnsi="Times New Roman" w:cs="Times New Roman"/>
          <w:i/>
        </w:rPr>
      </w:pPr>
    </w:p>
    <w:p w14:paraId="67C8F8D7" w14:textId="5920D0EB"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See our response to reviewer 1 about the use of tidal height as a proxy for advection, i.e., the expansion </w:t>
      </w:r>
      <w:r w:rsidR="00AC17B2">
        <w:rPr>
          <w:rFonts w:ascii="Times New Roman" w:hAnsi="Times New Roman" w:cs="Times New Roman"/>
          <w:i/>
        </w:rPr>
        <w:t>of the paragraph on page 8... ‘Tidal height is used as a proxy</w:t>
      </w:r>
      <w:r w:rsidRPr="00A90996">
        <w:rPr>
          <w:rFonts w:ascii="Times New Roman" w:hAnsi="Times New Roman" w:cs="Times New Roman"/>
          <w:i/>
        </w:rPr>
        <w:t>...’</w:t>
      </w:r>
    </w:p>
    <w:p w14:paraId="23FF4F56" w14:textId="77777777" w:rsidR="00AE4063" w:rsidRPr="00A90996" w:rsidRDefault="00AE4063" w:rsidP="002C574D">
      <w:pPr>
        <w:pStyle w:val="NoSpacing"/>
        <w:rPr>
          <w:rFonts w:ascii="Times New Roman" w:hAnsi="Times New Roman" w:cs="Times New Roman"/>
        </w:rPr>
      </w:pPr>
    </w:p>
    <w:p w14:paraId="14935A0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9, lines 139-140: I was generally confused about why different time vectors were used to represent days and hours (or is it hour of day) separately. Maybe just some clarification of terminology would help.</w:t>
      </w:r>
    </w:p>
    <w:p w14:paraId="73F28D52" w14:textId="77777777" w:rsidR="00AE4063" w:rsidRPr="00A90996" w:rsidRDefault="00AE4063" w:rsidP="002C574D">
      <w:pPr>
        <w:pStyle w:val="NoSpacing"/>
        <w:rPr>
          <w:rFonts w:ascii="Times New Roman" w:hAnsi="Times New Roman" w:cs="Times New Roman"/>
        </w:rPr>
      </w:pPr>
    </w:p>
    <w:p w14:paraId="3B24728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weighted regression model evaluates weights associated with distance from the center of the window in days as well as hours within the day. For example, if we care about modelling oxygen at 3 pm, we would weight all other observations</w:t>
      </w:r>
      <w:r w:rsidR="008C2B07" w:rsidRPr="00A90996">
        <w:rPr>
          <w:rFonts w:ascii="Times New Roman" w:hAnsi="Times New Roman" w:cs="Times New Roman"/>
          <w:i/>
        </w:rPr>
        <w:t xml:space="preserve"> </w:t>
      </w:r>
      <w:r w:rsidRPr="00A90996">
        <w:rPr>
          <w:rFonts w:ascii="Times New Roman" w:hAnsi="Times New Roman" w:cs="Times New Roman"/>
          <w:i/>
        </w:rPr>
        <w:t>close to 3pm in other days with high importance, with further diminishing importance as window distance increases in days from the center. The weights widget in the supplementary information can be used to view the influence of both, in addition to the tidal weights. The citation at the end of the paragraph for the multimedia section should help interpretation. We also revised the line... ‘Windows for time (continuous throughout the day) and hour (within each day) are used...’</w:t>
      </w:r>
    </w:p>
    <w:p w14:paraId="0049B87A" w14:textId="77777777" w:rsidR="00AE4063" w:rsidRPr="00A90996" w:rsidRDefault="00AE4063" w:rsidP="002C574D">
      <w:pPr>
        <w:pStyle w:val="NoSpacing"/>
        <w:rPr>
          <w:rFonts w:ascii="Times New Roman" w:hAnsi="Times New Roman" w:cs="Times New Roman"/>
          <w:i/>
        </w:rPr>
      </w:pPr>
    </w:p>
    <w:p w14:paraId="2736CC3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12, line 196: What is the justification for using this particular range of O2 concentrations to generate the simulated data set?</w:t>
      </w:r>
    </w:p>
    <w:p w14:paraId="7C45B7D7" w14:textId="77777777" w:rsidR="00AE4063" w:rsidRPr="00A90996" w:rsidRDefault="00AE4063" w:rsidP="002C574D">
      <w:pPr>
        <w:pStyle w:val="NoSpacing"/>
        <w:rPr>
          <w:rFonts w:ascii="Times New Roman" w:hAnsi="Times New Roman" w:cs="Times New Roman"/>
        </w:rPr>
      </w:pPr>
    </w:p>
    <w:p w14:paraId="19AABB7A" w14:textId="77777777" w:rsidR="00111545"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values were chosen based on a general approximation</w:t>
      </w:r>
      <w:r w:rsidR="008C2B07" w:rsidRPr="00A90996">
        <w:rPr>
          <w:rFonts w:ascii="Times New Roman" w:hAnsi="Times New Roman" w:cs="Times New Roman"/>
          <w:i/>
        </w:rPr>
        <w:t xml:space="preserve"> </w:t>
      </w:r>
      <w:r w:rsidRPr="00A90996">
        <w:rPr>
          <w:rFonts w:ascii="Times New Roman" w:hAnsi="Times New Roman" w:cs="Times New Roman"/>
          <w:i/>
        </w:rPr>
        <w:t>of the observed data from the case studies, text was added...</w:t>
      </w:r>
      <w:r w:rsidR="008C2B07" w:rsidRPr="00A90996">
        <w:rPr>
          <w:rFonts w:ascii="Times New Roman" w:hAnsi="Times New Roman" w:cs="Times New Roman"/>
          <w:i/>
        </w:rPr>
        <w:t xml:space="preserve"> </w:t>
      </w:r>
      <w:r w:rsidRPr="00A90996">
        <w:rPr>
          <w:rFonts w:ascii="Times New Roman" w:hAnsi="Times New Roman" w:cs="Times New Roman"/>
          <w:i/>
        </w:rPr>
        <w:t>‘</w:t>
      </w:r>
      <w:proofErr w:type="gramStart"/>
      <w:r w:rsidRPr="00A90996">
        <w:rPr>
          <w:rFonts w:ascii="Times New Roman" w:hAnsi="Times New Roman" w:cs="Times New Roman"/>
          <w:i/>
        </w:rPr>
        <w:t>as</w:t>
      </w:r>
      <w:proofErr w:type="gramEnd"/>
      <w:r w:rsidRPr="00A90996">
        <w:rPr>
          <w:rFonts w:ascii="Times New Roman" w:hAnsi="Times New Roman" w:cs="Times New Roman"/>
          <w:i/>
        </w:rPr>
        <w:t xml:space="preserve"> a rough approximation from the case studies below’</w:t>
      </w:r>
    </w:p>
    <w:p w14:paraId="45E70146" w14:textId="77777777" w:rsidR="00111545" w:rsidRPr="00A90996" w:rsidRDefault="00111545" w:rsidP="002C574D">
      <w:pPr>
        <w:pStyle w:val="NoSpacing"/>
        <w:rPr>
          <w:rFonts w:ascii="Times New Roman" w:hAnsi="Times New Roman" w:cs="Times New Roman"/>
          <w:i/>
        </w:rPr>
      </w:pPr>
    </w:p>
    <w:p w14:paraId="4A28BEF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12, line 204: lunar</w:t>
      </w:r>
    </w:p>
    <w:p w14:paraId="18339A3F" w14:textId="77777777" w:rsidR="00AE4063" w:rsidRPr="00A90996" w:rsidRDefault="00AE4063" w:rsidP="002C574D">
      <w:pPr>
        <w:pStyle w:val="NoSpacing"/>
        <w:rPr>
          <w:rFonts w:ascii="Times New Roman" w:hAnsi="Times New Roman" w:cs="Times New Roman"/>
        </w:rPr>
      </w:pPr>
    </w:p>
    <w:p w14:paraId="0EB12E6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3E4E75F2" w14:textId="77777777" w:rsidR="00AE4063" w:rsidRPr="00A90996" w:rsidRDefault="00AE4063" w:rsidP="002C574D">
      <w:pPr>
        <w:pStyle w:val="NoSpacing"/>
        <w:rPr>
          <w:rFonts w:ascii="Times New Roman" w:hAnsi="Times New Roman" w:cs="Times New Roman"/>
        </w:rPr>
      </w:pPr>
    </w:p>
    <w:p w14:paraId="630F8BCB" w14:textId="063E59EF" w:rsidR="00AE4063" w:rsidRPr="00A90996" w:rsidRDefault="00AC17B2" w:rsidP="002C574D">
      <w:pPr>
        <w:pStyle w:val="NoSpacing"/>
        <w:rPr>
          <w:rFonts w:ascii="Times New Roman" w:hAnsi="Times New Roman" w:cs="Times New Roman"/>
        </w:rPr>
      </w:pPr>
      <w:r>
        <w:rPr>
          <w:rFonts w:ascii="Times New Roman" w:hAnsi="Times New Roman" w:cs="Times New Roman"/>
        </w:rPr>
        <w:t>p. 13</w:t>
      </w:r>
      <w:r w:rsidR="00401F2F" w:rsidRPr="00A90996">
        <w:rPr>
          <w:rFonts w:ascii="Times New Roman" w:hAnsi="Times New Roman" w:cs="Times New Roman"/>
        </w:rPr>
        <w:t xml:space="preserve">: Equations appear to employ the wrong </w:t>
      </w:r>
      <w:proofErr w:type="gramStart"/>
      <w:r w:rsidR="00401F2F" w:rsidRPr="00A90996">
        <w:rPr>
          <w:rFonts w:ascii="Times New Roman" w:hAnsi="Times New Roman" w:cs="Times New Roman"/>
        </w:rPr>
        <w:t>del</w:t>
      </w:r>
      <w:proofErr w:type="gramEnd"/>
      <w:r w:rsidR="00401F2F" w:rsidRPr="00A90996">
        <w:rPr>
          <w:rFonts w:ascii="Times New Roman" w:hAnsi="Times New Roman" w:cs="Times New Roman"/>
        </w:rPr>
        <w:t xml:space="preserve"> for the partial derivative, i.e. versus</w:t>
      </w:r>
    </w:p>
    <w:p w14:paraId="6672E481" w14:textId="77777777" w:rsidR="00AE4063" w:rsidRPr="00A90996" w:rsidRDefault="00AE4063" w:rsidP="002C574D">
      <w:pPr>
        <w:pStyle w:val="NoSpacing"/>
        <w:rPr>
          <w:rFonts w:ascii="Times New Roman" w:hAnsi="Times New Roman" w:cs="Times New Roman"/>
        </w:rPr>
      </w:pPr>
    </w:p>
    <w:p w14:paraId="4DEABF31" w14:textId="210CDEC6" w:rsidR="004E48A1" w:rsidRDefault="004E48A1" w:rsidP="002C574D">
      <w:pPr>
        <w:pStyle w:val="NoSpacing"/>
        <w:rPr>
          <w:rFonts w:ascii="Times New Roman" w:hAnsi="Times New Roman" w:cs="Times New Roman"/>
          <w:i/>
        </w:rPr>
      </w:pPr>
      <w:r>
        <w:rPr>
          <w:rFonts w:ascii="Times New Roman" w:hAnsi="Times New Roman" w:cs="Times New Roman"/>
          <w:i/>
        </w:rPr>
        <w:t>The symbols were changed</w:t>
      </w:r>
      <w:r w:rsidR="00AC17B2">
        <w:rPr>
          <w:rFonts w:ascii="Times New Roman" w:hAnsi="Times New Roman" w:cs="Times New Roman"/>
          <w:i/>
        </w:rPr>
        <w:t xml:space="preserve"> in call cases</w:t>
      </w:r>
      <w:r>
        <w:rPr>
          <w:rFonts w:ascii="Times New Roman" w:hAnsi="Times New Roman" w:cs="Times New Roman"/>
          <w:i/>
        </w:rPr>
        <w:t xml:space="preserve"> to show the correct partial derivative.</w:t>
      </w:r>
    </w:p>
    <w:p w14:paraId="38ACDBFF" w14:textId="27B467DF" w:rsidR="005037F9" w:rsidRPr="00A90996" w:rsidRDefault="004E48A1" w:rsidP="002C574D">
      <w:pPr>
        <w:pStyle w:val="NoSpacing"/>
        <w:rPr>
          <w:rFonts w:ascii="Times New Roman" w:hAnsi="Times New Roman" w:cs="Times New Roman"/>
        </w:rPr>
      </w:pPr>
      <w:r>
        <w:rPr>
          <w:rFonts w:ascii="Times New Roman" w:hAnsi="Times New Roman" w:cs="Times New Roman"/>
        </w:rPr>
        <w:t xml:space="preserve"> </w:t>
      </w:r>
    </w:p>
    <w:p w14:paraId="66858A59" w14:textId="6AEC5894"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14, line 237: The authors are characterizing a corr. coefficient of 0.63 as similar? Or did</w:t>
      </w:r>
      <w:r w:rsidR="00ED3407">
        <w:rPr>
          <w:rFonts w:ascii="Times New Roman" w:hAnsi="Times New Roman" w:cs="Times New Roman"/>
        </w:rPr>
        <w:t xml:space="preserve"> </w:t>
      </w:r>
      <w:r w:rsidRPr="00A90996">
        <w:rPr>
          <w:rFonts w:ascii="Times New Roman" w:hAnsi="Times New Roman" w:cs="Times New Roman"/>
        </w:rPr>
        <w:t>I miss something? On what specific basis in Tables 1 and 2 is the claim of similarity made?</w:t>
      </w:r>
    </w:p>
    <w:p w14:paraId="1036A4CC" w14:textId="77777777" w:rsidR="005037F9" w:rsidRDefault="005037F9" w:rsidP="002C574D">
      <w:pPr>
        <w:pStyle w:val="NoSpacing"/>
        <w:rPr>
          <w:rFonts w:ascii="Times New Roman" w:hAnsi="Times New Roman" w:cs="Times New Roman"/>
        </w:rPr>
      </w:pPr>
    </w:p>
    <w:p w14:paraId="44347D16" w14:textId="2A7D73A7" w:rsidR="0054407C" w:rsidRPr="00ED3407" w:rsidRDefault="0054407C" w:rsidP="002C574D">
      <w:pPr>
        <w:pStyle w:val="NoSpacing"/>
        <w:rPr>
          <w:rFonts w:ascii="Times New Roman" w:hAnsi="Times New Roman" w:cs="Times New Roman"/>
          <w:i/>
        </w:rPr>
      </w:pPr>
      <w:r w:rsidRPr="00A22062">
        <w:rPr>
          <w:rFonts w:ascii="Times New Roman" w:hAnsi="Times New Roman" w:cs="Times New Roman"/>
          <w:i/>
        </w:rPr>
        <w:t xml:space="preserve">Considering the reviewer’s response, we realized that tables 1 and 2 are not helpful </w:t>
      </w:r>
      <w:r w:rsidR="00ED3407">
        <w:rPr>
          <w:rFonts w:ascii="Times New Roman" w:hAnsi="Times New Roman" w:cs="Times New Roman"/>
          <w:i/>
        </w:rPr>
        <w:t>and have been removed.  T</w:t>
      </w:r>
      <w:r w:rsidRPr="00A22062">
        <w:rPr>
          <w:rFonts w:ascii="Times New Roman" w:hAnsi="Times New Roman" w:cs="Times New Roman"/>
          <w:i/>
        </w:rPr>
        <w:t>he distributional statistics</w:t>
      </w:r>
      <w:r w:rsidR="00ED3407">
        <w:rPr>
          <w:rFonts w:ascii="Times New Roman" w:hAnsi="Times New Roman" w:cs="Times New Roman"/>
          <w:i/>
        </w:rPr>
        <w:t xml:space="preserve"> in the tables</w:t>
      </w:r>
      <w:r w:rsidRPr="00A22062">
        <w:rPr>
          <w:rFonts w:ascii="Times New Roman" w:hAnsi="Times New Roman" w:cs="Times New Roman"/>
          <w:i/>
        </w:rPr>
        <w:t xml:space="preserve"> depende</w:t>
      </w:r>
      <w:r w:rsidR="004C3E2C" w:rsidRPr="00A22062">
        <w:rPr>
          <w:rFonts w:ascii="Times New Roman" w:hAnsi="Times New Roman" w:cs="Times New Roman"/>
          <w:i/>
        </w:rPr>
        <w:t>d</w:t>
      </w:r>
      <w:r w:rsidRPr="00A22062">
        <w:rPr>
          <w:rFonts w:ascii="Times New Roman" w:hAnsi="Times New Roman" w:cs="Times New Roman"/>
          <w:i/>
        </w:rPr>
        <w:t xml:space="preserve"> on the simulations that we chose to run and analyze and don’t indicate what somebody may expect to get in an analysis of data from the real world.  In our revision, we described and explained the patterns in Fig 3 and their implications for our method.  We think that this is far more informative and thank the reviewer for this question.</w:t>
      </w:r>
    </w:p>
    <w:p w14:paraId="53C8A779" w14:textId="77777777" w:rsidR="005037F9" w:rsidRDefault="005037F9" w:rsidP="002C574D">
      <w:pPr>
        <w:pStyle w:val="NoSpacing"/>
        <w:rPr>
          <w:rFonts w:ascii="Times New Roman" w:hAnsi="Times New Roman" w:cs="Times New Roman"/>
        </w:rPr>
      </w:pPr>
    </w:p>
    <w:p w14:paraId="1CE11296" w14:textId="29CA996C" w:rsidR="005037F9" w:rsidRPr="0054407C" w:rsidRDefault="00ED3407" w:rsidP="005037F9">
      <w:pPr>
        <w:widowControl/>
        <w:autoSpaceDE w:val="0"/>
        <w:autoSpaceDN w:val="0"/>
        <w:adjustRightInd w:val="0"/>
        <w:spacing w:after="0" w:line="240" w:lineRule="auto"/>
        <w:rPr>
          <w:rFonts w:ascii="Times New Roman" w:hAnsi="Times New Roman" w:cs="Times New Roman"/>
          <w:i/>
        </w:rPr>
      </w:pPr>
      <w:r>
        <w:rPr>
          <w:rFonts w:ascii="Times New Roman" w:hAnsi="Times New Roman" w:cs="Times New Roman"/>
          <w:i/>
        </w:rPr>
        <w:t xml:space="preserve">Line 234: </w:t>
      </w:r>
      <w:r w:rsidR="00A22062">
        <w:rPr>
          <w:rFonts w:ascii="Times New Roman" w:hAnsi="Times New Roman" w:cs="Times New Roman"/>
          <w:i/>
        </w:rPr>
        <w:t>`</w:t>
      </w:r>
      <w:r w:rsidR="005037F9" w:rsidRPr="0054407C">
        <w:rPr>
          <w:rFonts w:ascii="Times New Roman" w:hAnsi="Times New Roman" w:cs="Times New Roman"/>
          <w:i/>
        </w:rPr>
        <w:t>The filtered DO time series were compared to the simulated data to evaluate the ability of</w:t>
      </w:r>
    </w:p>
    <w:p w14:paraId="35D9D647" w14:textId="65BE1D38" w:rsidR="0054407C" w:rsidRDefault="005037F9" w:rsidP="005037F9">
      <w:pPr>
        <w:widowControl/>
        <w:autoSpaceDE w:val="0"/>
        <w:autoSpaceDN w:val="0"/>
        <w:adjustRightInd w:val="0"/>
        <w:spacing w:after="0" w:line="240" w:lineRule="auto"/>
        <w:rPr>
          <w:rFonts w:ascii="Times New Roman" w:hAnsi="Times New Roman" w:cs="Times New Roman"/>
        </w:rPr>
      </w:pPr>
      <w:proofErr w:type="gramStart"/>
      <w:r w:rsidRPr="0054407C">
        <w:rPr>
          <w:rFonts w:ascii="Times New Roman" w:hAnsi="Times New Roman" w:cs="Times New Roman"/>
          <w:i/>
        </w:rPr>
        <w:t>weighted</w:t>
      </w:r>
      <w:proofErr w:type="gramEnd"/>
      <w:r w:rsidRPr="0054407C">
        <w:rPr>
          <w:rFonts w:ascii="Times New Roman" w:hAnsi="Times New Roman" w:cs="Times New Roman"/>
          <w:i/>
        </w:rPr>
        <w:t xml:space="preserve"> regression to </w:t>
      </w:r>
      <w:r w:rsidR="003A0F3A" w:rsidRPr="0054407C">
        <w:rPr>
          <w:rFonts w:ascii="Times New Roman" w:hAnsi="Times New Roman" w:cs="Times New Roman"/>
          <w:i/>
        </w:rPr>
        <w:t>quantify and remove the variability due to advection (</w:t>
      </w:r>
      <w:proofErr w:type="spellStart"/>
      <w:r w:rsidR="003A0F3A" w:rsidRPr="0054407C">
        <w:rPr>
          <w:rFonts w:ascii="Times New Roman" w:hAnsi="Times New Roman" w:cs="Times New Roman"/>
          <w:i/>
        </w:rPr>
        <w:t>DO</w:t>
      </w:r>
      <w:r w:rsidR="003A0F3A" w:rsidRPr="0054407C">
        <w:rPr>
          <w:rFonts w:ascii="Times New Roman" w:hAnsi="Times New Roman" w:cs="Times New Roman"/>
          <w:i/>
          <w:vertAlign w:val="subscript"/>
        </w:rPr>
        <w:t>adv</w:t>
      </w:r>
      <w:proofErr w:type="spellEnd"/>
      <w:r w:rsidR="003A0F3A" w:rsidRPr="0054407C">
        <w:rPr>
          <w:rFonts w:ascii="Times New Roman" w:hAnsi="Times New Roman" w:cs="Times New Roman"/>
          <w:i/>
        </w:rPr>
        <w:t>), leaving the biological response (</w:t>
      </w:r>
      <w:proofErr w:type="spellStart"/>
      <w:r w:rsidR="003A0F3A" w:rsidRPr="0054407C">
        <w:rPr>
          <w:rFonts w:ascii="Times New Roman" w:hAnsi="Times New Roman" w:cs="Times New Roman"/>
          <w:i/>
        </w:rPr>
        <w:t>DO</w:t>
      </w:r>
      <w:r w:rsidR="003A0F3A" w:rsidRPr="0054407C">
        <w:rPr>
          <w:rFonts w:ascii="Times New Roman" w:hAnsi="Times New Roman" w:cs="Times New Roman"/>
          <w:i/>
          <w:vertAlign w:val="subscript"/>
        </w:rPr>
        <w:t>bio</w:t>
      </w:r>
      <w:proofErr w:type="spellEnd"/>
      <w:r w:rsidR="003A0F3A" w:rsidRPr="0054407C">
        <w:rPr>
          <w:rFonts w:ascii="Times New Roman" w:hAnsi="Times New Roman" w:cs="Times New Roman"/>
          <w:i/>
        </w:rPr>
        <w:t xml:space="preserve">) (eq. </w:t>
      </w:r>
      <w:r w:rsidRPr="0054407C">
        <w:rPr>
          <w:rFonts w:ascii="Times New Roman" w:hAnsi="Times New Roman" w:cs="Times New Roman"/>
          <w:i/>
        </w:rPr>
        <w:t>4)</w:t>
      </w:r>
      <w:r w:rsidR="003A0F3A" w:rsidRPr="0054407C">
        <w:rPr>
          <w:rFonts w:ascii="Times New Roman" w:hAnsi="Times New Roman" w:cs="Times New Roman"/>
          <w:i/>
        </w:rPr>
        <w:t>; Fig 3)</w:t>
      </w:r>
      <w:r w:rsidRPr="0054407C">
        <w:rPr>
          <w:rFonts w:ascii="Times New Roman" w:hAnsi="Times New Roman" w:cs="Times New Roman"/>
          <w:i/>
        </w:rPr>
        <w:t xml:space="preserve">. </w:t>
      </w:r>
      <w:r w:rsidR="003A0F3A" w:rsidRPr="0054407C">
        <w:rPr>
          <w:rFonts w:ascii="Times New Roman" w:hAnsi="Times New Roman" w:cs="Times New Roman"/>
          <w:i/>
        </w:rPr>
        <w:t xml:space="preserve"> </w:t>
      </w:r>
      <w:r w:rsidRPr="0054407C">
        <w:rPr>
          <w:rFonts w:ascii="Times New Roman" w:hAnsi="Times New Roman" w:cs="Times New Roman"/>
          <w:i/>
        </w:rPr>
        <w:t xml:space="preserve">Comparisons were made using Pearson correlation coefficients and the root mean square error (RMSE). </w:t>
      </w:r>
      <w:r w:rsidR="003A0F3A" w:rsidRPr="0054407C">
        <w:rPr>
          <w:rFonts w:ascii="Times New Roman" w:hAnsi="Times New Roman" w:cs="Times New Roman"/>
          <w:i/>
        </w:rPr>
        <w:t xml:space="preserve"> The ability of weighted regression to isolate </w:t>
      </w:r>
      <w:proofErr w:type="spellStart"/>
      <w:r w:rsidR="003A0F3A" w:rsidRPr="0054407C">
        <w:rPr>
          <w:rFonts w:ascii="Times New Roman" w:hAnsi="Times New Roman" w:cs="Times New Roman"/>
          <w:i/>
        </w:rPr>
        <w:t>DO</w:t>
      </w:r>
      <w:r w:rsidR="003A0F3A" w:rsidRPr="0054407C">
        <w:rPr>
          <w:rFonts w:ascii="Times New Roman" w:hAnsi="Times New Roman" w:cs="Times New Roman"/>
          <w:i/>
          <w:vertAlign w:val="subscript"/>
        </w:rPr>
        <w:t>bio</w:t>
      </w:r>
      <w:proofErr w:type="spellEnd"/>
      <w:r w:rsidR="003A0F3A" w:rsidRPr="0054407C">
        <w:rPr>
          <w:rFonts w:ascii="Times New Roman" w:hAnsi="Times New Roman" w:cs="Times New Roman"/>
          <w:i/>
        </w:rPr>
        <w:t>, indicated by high correlation and low RMSE, was not red</w:t>
      </w:r>
      <w:r w:rsidR="00275D05" w:rsidRPr="0054407C">
        <w:rPr>
          <w:rFonts w:ascii="Times New Roman" w:hAnsi="Times New Roman" w:cs="Times New Roman"/>
          <w:i/>
        </w:rPr>
        <w:t>uc</w:t>
      </w:r>
      <w:r w:rsidR="003A0F3A" w:rsidRPr="0054407C">
        <w:rPr>
          <w:rFonts w:ascii="Times New Roman" w:hAnsi="Times New Roman" w:cs="Times New Roman"/>
          <w:i/>
        </w:rPr>
        <w:t xml:space="preserve">ed by the introduction of </w:t>
      </w:r>
      <w:r w:rsidR="00275D05" w:rsidRPr="0054407C">
        <w:rPr>
          <w:rFonts w:ascii="Times New Roman" w:hAnsi="Times New Roman" w:cs="Times New Roman"/>
          <w:i/>
        </w:rPr>
        <w:t xml:space="preserve">advection into the simulated time series (i.e., </w:t>
      </w:r>
      <w:proofErr w:type="spellStart"/>
      <w:r w:rsidR="00275D05" w:rsidRPr="0054407C">
        <w:rPr>
          <w:rFonts w:ascii="Times New Roman" w:hAnsi="Times New Roman" w:cs="Times New Roman"/>
          <w:i/>
        </w:rPr>
        <w:t>DO</w:t>
      </w:r>
      <w:r w:rsidR="00275D05" w:rsidRPr="0054407C">
        <w:rPr>
          <w:rFonts w:ascii="Times New Roman" w:hAnsi="Times New Roman" w:cs="Times New Roman"/>
          <w:i/>
          <w:vertAlign w:val="subscript"/>
        </w:rPr>
        <w:t>obs</w:t>
      </w:r>
      <w:proofErr w:type="spellEnd"/>
      <w:r w:rsidR="00275D05" w:rsidRPr="0054407C">
        <w:rPr>
          <w:rFonts w:ascii="Times New Roman" w:hAnsi="Times New Roman" w:cs="Times New Roman"/>
          <w:i/>
        </w:rPr>
        <w:t xml:space="preserve">) </w:t>
      </w:r>
      <w:r w:rsidR="003A0F3A" w:rsidRPr="0054407C">
        <w:rPr>
          <w:rFonts w:ascii="Times New Roman" w:hAnsi="Times New Roman" w:cs="Times New Roman"/>
          <w:i/>
        </w:rPr>
        <w:t>because weighted regression was able to quantif</w:t>
      </w:r>
      <w:r w:rsidR="00275D05" w:rsidRPr="0054407C">
        <w:rPr>
          <w:rFonts w:ascii="Times New Roman" w:hAnsi="Times New Roman" w:cs="Times New Roman"/>
          <w:i/>
        </w:rPr>
        <w:t>y and remove this variability.  On the other hand, introduction of observation uncertainty (</w:t>
      </w:r>
      <w:r w:rsidR="00646D10" w:rsidRPr="0054407C">
        <w:rPr>
          <w:rFonts w:ascii="Symbol" w:hAnsi="Symbol" w:cs="Times New Roman"/>
          <w:i/>
        </w:rPr>
        <w:t></w:t>
      </w:r>
      <w:proofErr w:type="spellStart"/>
      <w:r w:rsidR="00646D10" w:rsidRPr="0054407C">
        <w:rPr>
          <w:rFonts w:ascii="Times New Roman" w:hAnsi="Times New Roman" w:cs="Times New Roman"/>
          <w:i/>
          <w:vertAlign w:val="subscript"/>
        </w:rPr>
        <w:t>obs</w:t>
      </w:r>
      <w:proofErr w:type="spellEnd"/>
      <w:r w:rsidR="00646D10" w:rsidRPr="0054407C">
        <w:rPr>
          <w:rFonts w:ascii="Times New Roman" w:hAnsi="Times New Roman" w:cs="Times New Roman"/>
          <w:i/>
        </w:rPr>
        <w:t>) decreased the ability of the model to quantify and remove advection.  Perhaps counterintuitively, increased magnitude of advection improved the model performance</w:t>
      </w:r>
      <w:r w:rsidR="0054407C" w:rsidRPr="0054407C">
        <w:rPr>
          <w:rFonts w:ascii="Times New Roman" w:hAnsi="Times New Roman" w:cs="Times New Roman"/>
          <w:i/>
        </w:rPr>
        <w:t xml:space="preserve"> because </w:t>
      </w:r>
      <w:r w:rsidR="00646D10" w:rsidRPr="0054407C">
        <w:rPr>
          <w:rFonts w:ascii="Times New Roman" w:hAnsi="Times New Roman" w:cs="Times New Roman"/>
          <w:i/>
        </w:rPr>
        <w:t xml:space="preserve">a larger advection signal can be fitted empirically despite the presence of random error.  When the advection signal was small, it </w:t>
      </w:r>
      <w:r w:rsidR="0054407C" w:rsidRPr="0054407C">
        <w:rPr>
          <w:rFonts w:ascii="Times New Roman" w:hAnsi="Times New Roman" w:cs="Times New Roman"/>
          <w:i/>
        </w:rPr>
        <w:t xml:space="preserve">became </w:t>
      </w:r>
      <w:r w:rsidR="00646D10" w:rsidRPr="0054407C">
        <w:rPr>
          <w:rFonts w:ascii="Times New Roman" w:hAnsi="Times New Roman" w:cs="Times New Roman"/>
          <w:i/>
        </w:rPr>
        <w:t>difficult or impossible to quantify</w:t>
      </w:r>
      <w:r w:rsidR="00FF0646">
        <w:rPr>
          <w:rFonts w:ascii="Times New Roman" w:hAnsi="Times New Roman" w:cs="Times New Roman"/>
          <w:i/>
        </w:rPr>
        <w:t xml:space="preserve"> unless both process and observation uncertainty were absent</w:t>
      </w:r>
      <w:r w:rsidR="0054407C" w:rsidRPr="0054407C">
        <w:rPr>
          <w:rFonts w:ascii="Times New Roman" w:hAnsi="Times New Roman" w:cs="Times New Roman"/>
          <w:i/>
        </w:rPr>
        <w:t>.  This suggests that if the advection signal is in fact very small, it would be preferable not to quantify it and instead neglect it, as has been done previously.</w:t>
      </w:r>
      <w:r w:rsidR="0054407C">
        <w:rPr>
          <w:rFonts w:ascii="Times New Roman" w:hAnsi="Times New Roman" w:cs="Times New Roman"/>
        </w:rPr>
        <w:t xml:space="preserve"> </w:t>
      </w:r>
    </w:p>
    <w:p w14:paraId="651A58F3" w14:textId="77777777" w:rsidR="00AE4063" w:rsidRPr="00A90996" w:rsidRDefault="00AE4063" w:rsidP="002C574D">
      <w:pPr>
        <w:pStyle w:val="NoSpacing"/>
        <w:rPr>
          <w:rFonts w:ascii="Times New Roman" w:hAnsi="Times New Roman" w:cs="Times New Roman"/>
        </w:rPr>
      </w:pPr>
    </w:p>
    <w:p w14:paraId="3ED35CA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17, lines 299-300: Related to my comment about depth, above. To get from a piston velocity to a volumetric reaeration coefficient (</w:t>
      </w:r>
      <w:proofErr w:type="spellStart"/>
      <w:r w:rsidRPr="00A90996">
        <w:rPr>
          <w:rFonts w:ascii="Times New Roman" w:hAnsi="Times New Roman" w:cs="Times New Roman"/>
        </w:rPr>
        <w:t>isnt</w:t>
      </w:r>
      <w:proofErr w:type="spellEnd"/>
      <w:r w:rsidRPr="00A90996">
        <w:rPr>
          <w:rFonts w:ascii="Times New Roman" w:hAnsi="Times New Roman" w:cs="Times New Roman"/>
        </w:rPr>
        <w:t xml:space="preserve"> this just a depth-corrected piston velocity - why the need for even more jargon?),</w:t>
      </w:r>
      <w:r w:rsidR="008C2B07" w:rsidRPr="00A90996">
        <w:rPr>
          <w:rFonts w:ascii="Times New Roman" w:hAnsi="Times New Roman" w:cs="Times New Roman"/>
        </w:rPr>
        <w:t xml:space="preserve"> </w:t>
      </w:r>
      <w:r w:rsidRPr="00A90996">
        <w:rPr>
          <w:rFonts w:ascii="Times New Roman" w:hAnsi="Times New Roman" w:cs="Times New Roman"/>
        </w:rPr>
        <w:t xml:space="preserve">one must invoke some mixed layer depth. What was the depth (i.e., H in </w:t>
      </w:r>
      <w:proofErr w:type="spellStart"/>
      <w:r w:rsidRPr="00A90996">
        <w:rPr>
          <w:rFonts w:ascii="Times New Roman" w:hAnsi="Times New Roman" w:cs="Times New Roman"/>
        </w:rPr>
        <w:t>Thbault</w:t>
      </w:r>
      <w:proofErr w:type="spellEnd"/>
      <w:r w:rsidRPr="00A90996">
        <w:rPr>
          <w:rFonts w:ascii="Times New Roman" w:hAnsi="Times New Roman" w:cs="Times New Roman"/>
        </w:rPr>
        <w:t xml:space="preserve"> </w:t>
      </w:r>
      <w:proofErr w:type="gramStart"/>
      <w:r w:rsidRPr="00A90996">
        <w:rPr>
          <w:rFonts w:ascii="Times New Roman" w:hAnsi="Times New Roman" w:cs="Times New Roman"/>
        </w:rPr>
        <w:t>et</w:t>
      </w:r>
      <w:proofErr w:type="gramEnd"/>
      <w:r w:rsidRPr="00A90996">
        <w:rPr>
          <w:rFonts w:ascii="Times New Roman" w:hAnsi="Times New Roman" w:cs="Times New Roman"/>
        </w:rPr>
        <w:t xml:space="preserve"> </w:t>
      </w:r>
      <w:proofErr w:type="spellStart"/>
      <w:r w:rsidRPr="00A90996">
        <w:rPr>
          <w:rFonts w:ascii="Times New Roman" w:hAnsi="Times New Roman" w:cs="Times New Roman"/>
        </w:rPr>
        <w:t>als</w:t>
      </w:r>
      <w:proofErr w:type="spellEnd"/>
      <w:r w:rsidRPr="00A90996">
        <w:rPr>
          <w:rFonts w:ascii="Times New Roman" w:hAnsi="Times New Roman" w:cs="Times New Roman"/>
        </w:rPr>
        <w:t xml:space="preserve"> equation A11) used in each case? The </w:t>
      </w:r>
      <w:proofErr w:type="spellStart"/>
      <w:r w:rsidRPr="00A90996">
        <w:rPr>
          <w:rFonts w:ascii="Times New Roman" w:hAnsi="Times New Roman" w:cs="Times New Roman"/>
        </w:rPr>
        <w:t>Thbault</w:t>
      </w:r>
      <w:proofErr w:type="spellEnd"/>
      <w:r w:rsidRPr="00A90996">
        <w:rPr>
          <w:rFonts w:ascii="Times New Roman" w:hAnsi="Times New Roman" w:cs="Times New Roman"/>
        </w:rPr>
        <w:t xml:space="preserve"> paper seems to contain a not-so-unique method of calculating gas transfer velocity (and air-sea flux), gussied up with new terminology for some of the parameters.</w:t>
      </w:r>
    </w:p>
    <w:p w14:paraId="4D95A471" w14:textId="77777777" w:rsidR="00AE4063" w:rsidRPr="00A90996" w:rsidRDefault="00AE4063" w:rsidP="002C574D">
      <w:pPr>
        <w:pStyle w:val="NoSpacing"/>
        <w:rPr>
          <w:rFonts w:ascii="Times New Roman" w:hAnsi="Times New Roman" w:cs="Times New Roman"/>
          <w:i/>
        </w:rPr>
      </w:pPr>
    </w:p>
    <w:p w14:paraId="00D26AFB" w14:textId="114AA562"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w:t>
      </w:r>
      <w:r w:rsidR="0054407C">
        <w:rPr>
          <w:rFonts w:ascii="Times New Roman" w:hAnsi="Times New Roman" w:cs="Times New Roman"/>
          <w:i/>
        </w:rPr>
        <w:t xml:space="preserve">chose not to change our </w:t>
      </w:r>
      <w:r w:rsidRPr="00A90996">
        <w:rPr>
          <w:rFonts w:ascii="Times New Roman" w:hAnsi="Times New Roman" w:cs="Times New Roman"/>
          <w:i/>
        </w:rPr>
        <w:t xml:space="preserve">terminology </w:t>
      </w:r>
      <w:r w:rsidR="0054407C">
        <w:rPr>
          <w:rFonts w:ascii="Times New Roman" w:hAnsi="Times New Roman" w:cs="Times New Roman"/>
          <w:i/>
        </w:rPr>
        <w:t xml:space="preserve">because we want it to remain identical to that of </w:t>
      </w:r>
      <w:r w:rsidRPr="00A90996">
        <w:rPr>
          <w:rFonts w:ascii="Times New Roman" w:hAnsi="Times New Roman" w:cs="Times New Roman"/>
          <w:i/>
        </w:rPr>
        <w:t>Caffrey et al. 2014</w:t>
      </w:r>
      <w:r w:rsidR="0054407C">
        <w:rPr>
          <w:rFonts w:ascii="Times New Roman" w:hAnsi="Times New Roman" w:cs="Times New Roman"/>
          <w:i/>
        </w:rPr>
        <w:t xml:space="preserve"> and refere</w:t>
      </w:r>
      <w:r w:rsidR="00BF7772">
        <w:rPr>
          <w:rFonts w:ascii="Times New Roman" w:hAnsi="Times New Roman" w:cs="Times New Roman"/>
          <w:i/>
        </w:rPr>
        <w:t>nces therein, on which our work</w:t>
      </w:r>
      <w:r w:rsidR="0054407C">
        <w:rPr>
          <w:rFonts w:ascii="Times New Roman" w:hAnsi="Times New Roman" w:cs="Times New Roman"/>
          <w:i/>
        </w:rPr>
        <w:t xml:space="preserve"> builds.  Since the focus of this paper is on improving the DO time series to remove advection, we don’t want to make other changes to the open water method and associated terminology in this paper.  In our response to comments elsewhere, </w:t>
      </w:r>
      <w:r w:rsidRPr="00A90996">
        <w:rPr>
          <w:rFonts w:ascii="Times New Roman" w:hAnsi="Times New Roman" w:cs="Times New Roman"/>
          <w:i/>
        </w:rPr>
        <w:t xml:space="preserve">we have clarified </w:t>
      </w:r>
      <w:r w:rsidR="00B604C5">
        <w:rPr>
          <w:rFonts w:ascii="Times New Roman" w:hAnsi="Times New Roman" w:cs="Times New Roman"/>
          <w:i/>
        </w:rPr>
        <w:t xml:space="preserve">how we have addressed translation of volumetric rates to areal rates, and in general our treatment of the </w:t>
      </w:r>
      <w:r w:rsidRPr="00A90996">
        <w:rPr>
          <w:rFonts w:ascii="Times New Roman" w:hAnsi="Times New Roman" w:cs="Times New Roman"/>
          <w:i/>
        </w:rPr>
        <w:t xml:space="preserve">depth </w:t>
      </w:r>
      <w:r w:rsidR="00B604C5">
        <w:rPr>
          <w:rFonts w:ascii="Times New Roman" w:hAnsi="Times New Roman" w:cs="Times New Roman"/>
          <w:i/>
        </w:rPr>
        <w:t>dimension.</w:t>
      </w:r>
    </w:p>
    <w:p w14:paraId="235ED030" w14:textId="77777777" w:rsidR="00AE4063" w:rsidRPr="00A90996" w:rsidRDefault="00AE4063" w:rsidP="002C574D">
      <w:pPr>
        <w:pStyle w:val="NoSpacing"/>
        <w:rPr>
          <w:rFonts w:ascii="Times New Roman" w:hAnsi="Times New Roman" w:cs="Times New Roman"/>
          <w:i/>
        </w:rPr>
      </w:pPr>
    </w:p>
    <w:p w14:paraId="0765935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17, lines 300-307: The precise method of obtaining the daily ecosystem metabolism estimates was not clear. (See my general comment 2, above.)</w:t>
      </w:r>
    </w:p>
    <w:p w14:paraId="5ED21DAC" w14:textId="77777777" w:rsidR="00AE4063" w:rsidRPr="00A90996" w:rsidRDefault="00AE4063" w:rsidP="002C574D">
      <w:pPr>
        <w:pStyle w:val="NoSpacing"/>
        <w:rPr>
          <w:rFonts w:ascii="Times New Roman" w:hAnsi="Times New Roman" w:cs="Times New Roman"/>
        </w:rPr>
      </w:pPr>
    </w:p>
    <w:p w14:paraId="3DC9465C"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See our response to the second general comment.</w:t>
      </w:r>
    </w:p>
    <w:p w14:paraId="6D9D04BF" w14:textId="77777777" w:rsidR="00AE4063" w:rsidRPr="00A90996" w:rsidRDefault="00AE4063" w:rsidP="002C574D">
      <w:pPr>
        <w:pStyle w:val="NoSpacing"/>
        <w:rPr>
          <w:rFonts w:ascii="Times New Roman" w:hAnsi="Times New Roman" w:cs="Times New Roman"/>
        </w:rPr>
      </w:pPr>
    </w:p>
    <w:p w14:paraId="3BCBFE9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18, lines 319-321: I think this assumption is valid, but can the authors provide some justification or precedent? One citation would be sufficient.</w:t>
      </w:r>
    </w:p>
    <w:p w14:paraId="1BF37DD1" w14:textId="77777777" w:rsidR="00AE4063" w:rsidRPr="00A90996" w:rsidRDefault="00AE4063" w:rsidP="002C574D">
      <w:pPr>
        <w:pStyle w:val="NoSpacing"/>
        <w:rPr>
          <w:rFonts w:ascii="Times New Roman" w:hAnsi="Times New Roman" w:cs="Times New Roman"/>
        </w:rPr>
      </w:pPr>
    </w:p>
    <w:p w14:paraId="76E51DB6" w14:textId="2D5D3582" w:rsidR="00E340CE" w:rsidRPr="00FF0646" w:rsidRDefault="00CE2F1E" w:rsidP="002C574D">
      <w:pPr>
        <w:pStyle w:val="NoSpacing"/>
        <w:rPr>
          <w:rFonts w:ascii="Times New Roman" w:hAnsi="Times New Roman" w:cs="Times New Roman"/>
          <w:i/>
        </w:rPr>
      </w:pPr>
      <w:r w:rsidRPr="00BF7772">
        <w:rPr>
          <w:rFonts w:ascii="Times New Roman" w:hAnsi="Times New Roman" w:cs="Times New Roman"/>
          <w:i/>
        </w:rPr>
        <w:t>We too think that this is intuitively true</w:t>
      </w:r>
      <w:r w:rsidR="00BF7772">
        <w:rPr>
          <w:rFonts w:ascii="Times New Roman" w:hAnsi="Times New Roman" w:cs="Times New Roman"/>
          <w:i/>
        </w:rPr>
        <w:t xml:space="preserve"> and</w:t>
      </w:r>
      <w:r w:rsidRPr="00BF7772">
        <w:rPr>
          <w:rFonts w:ascii="Times New Roman" w:hAnsi="Times New Roman" w:cs="Times New Roman"/>
          <w:i/>
        </w:rPr>
        <w:t xml:space="preserve"> agree that adding some justification would improve the paper.  Since nobody has attempted to remove advection effects from a</w:t>
      </w:r>
      <w:r w:rsidR="00E340CE" w:rsidRPr="00BF7772">
        <w:rPr>
          <w:rFonts w:ascii="Times New Roman" w:hAnsi="Times New Roman" w:cs="Times New Roman"/>
          <w:i/>
        </w:rPr>
        <w:t xml:space="preserve"> DO time series for the purpose of </w:t>
      </w:r>
      <w:r w:rsidRPr="00BF7772">
        <w:rPr>
          <w:rFonts w:ascii="Times New Roman" w:hAnsi="Times New Roman" w:cs="Times New Roman"/>
          <w:i/>
        </w:rPr>
        <w:t>open water metabolism calculation</w:t>
      </w:r>
      <w:r w:rsidR="00E340CE" w:rsidRPr="00BF7772">
        <w:rPr>
          <w:rFonts w:ascii="Times New Roman" w:hAnsi="Times New Roman" w:cs="Times New Roman"/>
          <w:i/>
        </w:rPr>
        <w:t>s</w:t>
      </w:r>
      <w:r w:rsidRPr="00BF7772">
        <w:rPr>
          <w:rFonts w:ascii="Times New Roman" w:hAnsi="Times New Roman" w:cs="Times New Roman"/>
          <w:i/>
        </w:rPr>
        <w:t xml:space="preserve"> before, we don’t think that there is a paper that has examined this particular question.  To address</w:t>
      </w:r>
      <w:r w:rsidR="00E340CE" w:rsidRPr="00BF7772">
        <w:rPr>
          <w:rFonts w:ascii="Times New Roman" w:hAnsi="Times New Roman" w:cs="Times New Roman"/>
          <w:i/>
        </w:rPr>
        <w:t xml:space="preserve"> it here</w:t>
      </w:r>
      <w:r w:rsidRPr="00BF7772">
        <w:rPr>
          <w:rFonts w:ascii="Times New Roman" w:hAnsi="Times New Roman" w:cs="Times New Roman"/>
          <w:i/>
        </w:rPr>
        <w:t xml:space="preserve">, we utilized our simulations to (a) generate a simulated </w:t>
      </w:r>
      <w:r w:rsidR="00E340CE" w:rsidRPr="00BF7772">
        <w:rPr>
          <w:rFonts w:ascii="Times New Roman" w:hAnsi="Times New Roman" w:cs="Times New Roman"/>
          <w:i/>
        </w:rPr>
        <w:t>year-</w:t>
      </w:r>
      <w:r w:rsidRPr="00BF7772">
        <w:rPr>
          <w:rFonts w:ascii="Times New Roman" w:hAnsi="Times New Roman" w:cs="Times New Roman"/>
          <w:i/>
        </w:rPr>
        <w:t xml:space="preserve">long DO time series with advection artifacts and (b) generate a year-long DO time series with no advection.  We then calculated open water metabolism using both time series and calculated a cumulative sum </w:t>
      </w:r>
      <w:r w:rsidR="00E340CE" w:rsidRPr="00BF7772">
        <w:rPr>
          <w:rFonts w:ascii="Times New Roman" w:hAnsi="Times New Roman" w:cs="Times New Roman"/>
          <w:i/>
        </w:rPr>
        <w:t xml:space="preserve">on the </w:t>
      </w:r>
      <w:r w:rsidR="00E340CE" w:rsidRPr="00FF0646">
        <w:rPr>
          <w:rFonts w:ascii="Times New Roman" w:hAnsi="Times New Roman" w:cs="Times New Roman"/>
          <w:i/>
        </w:rPr>
        <w:t xml:space="preserve">differences.  The exact period of time required for the means to converge with and without artifacts likely depends on the local regime, particularly the time required for full </w:t>
      </w:r>
      <w:proofErr w:type="spellStart"/>
      <w:r w:rsidR="00E340CE" w:rsidRPr="00FF0646">
        <w:rPr>
          <w:rFonts w:ascii="Times New Roman" w:hAnsi="Times New Roman" w:cs="Times New Roman"/>
          <w:i/>
        </w:rPr>
        <w:t>pregression</w:t>
      </w:r>
      <w:proofErr w:type="spellEnd"/>
      <w:r w:rsidR="00E340CE" w:rsidRPr="00FF0646">
        <w:rPr>
          <w:rFonts w:ascii="Times New Roman" w:hAnsi="Times New Roman" w:cs="Times New Roman"/>
          <w:i/>
        </w:rPr>
        <w:t xml:space="preserve"> of tide phase relative to solar cycle. We added a statement to the manuscript to address that we examined this assumption using our simulated data.</w:t>
      </w:r>
    </w:p>
    <w:p w14:paraId="48313275" w14:textId="77777777" w:rsidR="00CE2F1E" w:rsidRPr="00FF0646" w:rsidRDefault="00CE2F1E" w:rsidP="002C574D">
      <w:pPr>
        <w:pStyle w:val="NoSpacing"/>
        <w:rPr>
          <w:rFonts w:ascii="Times New Roman" w:hAnsi="Times New Roman" w:cs="Times New Roman"/>
          <w:i/>
        </w:rPr>
      </w:pPr>
    </w:p>
    <w:p w14:paraId="7CBB46A9" w14:textId="0AE9C6D9" w:rsidR="00AE4063" w:rsidRPr="00FF0646" w:rsidRDefault="00FF0646" w:rsidP="002C574D">
      <w:pPr>
        <w:pStyle w:val="NoSpacing"/>
        <w:rPr>
          <w:rFonts w:ascii="Times New Roman" w:hAnsi="Times New Roman" w:cs="Times New Roman"/>
          <w:i/>
        </w:rPr>
      </w:pPr>
      <w:r w:rsidRPr="00FF0646">
        <w:rPr>
          <w:rFonts w:ascii="Times New Roman" w:hAnsi="Times New Roman" w:cs="Times New Roman"/>
          <w:i/>
        </w:rPr>
        <w:t>‘We assumed that annual mean values would not change after filtering because long-term averages of metabolism are not likely to be affected by advection. We evaluated this assumption by computing metabolism for a 12 month simulated DO time series with and without advection.  These simulations showed that the means converge within the annual time scale, whereas variance remains substantially larger for the time series with advection even at the annual time scale.’</w:t>
      </w:r>
    </w:p>
    <w:p w14:paraId="457E22B6" w14:textId="77777777" w:rsidR="00FF0646" w:rsidRPr="00A90996" w:rsidRDefault="00FF0646" w:rsidP="002C574D">
      <w:pPr>
        <w:pStyle w:val="NoSpacing"/>
        <w:rPr>
          <w:rFonts w:ascii="Times New Roman" w:hAnsi="Times New Roman" w:cs="Times New Roman"/>
        </w:rPr>
      </w:pPr>
    </w:p>
    <w:p w14:paraId="3792CED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19, lines 350-351: I disagree. These percentages from the filtered data do represent a decrease in the number of anomalous values by a factor of</w:t>
      </w:r>
      <w:r w:rsidR="00111545" w:rsidRPr="00A90996">
        <w:rPr>
          <w:rFonts w:ascii="Times New Roman" w:hAnsi="Times New Roman" w:cs="Times New Roman"/>
        </w:rPr>
        <w:t xml:space="preserve"> </w:t>
      </w:r>
      <w:r w:rsidRPr="00A90996">
        <w:rPr>
          <w:rFonts w:ascii="Times New Roman" w:hAnsi="Times New Roman" w:cs="Times New Roman"/>
        </w:rPr>
        <w:t>3, but they are not near zero.</w:t>
      </w:r>
      <w:r w:rsidR="00111545" w:rsidRPr="00A90996">
        <w:rPr>
          <w:rFonts w:ascii="Times New Roman" w:hAnsi="Times New Roman" w:cs="Times New Roman"/>
        </w:rPr>
        <w:t xml:space="preserve"> </w:t>
      </w:r>
      <w:r w:rsidRPr="00A90996">
        <w:rPr>
          <w:rFonts w:ascii="Times New Roman" w:hAnsi="Times New Roman" w:cs="Times New Roman"/>
        </w:rPr>
        <w:t>In one case, 7.12% of values were still anomalous.</w:t>
      </w:r>
    </w:p>
    <w:p w14:paraId="1616A55E" w14:textId="77777777" w:rsidR="00AE4063" w:rsidRPr="00A90996" w:rsidRDefault="00AE4063" w:rsidP="002C574D">
      <w:pPr>
        <w:pStyle w:val="NoSpacing"/>
        <w:rPr>
          <w:rFonts w:ascii="Times New Roman" w:hAnsi="Times New Roman" w:cs="Times New Roman"/>
        </w:rPr>
      </w:pPr>
    </w:p>
    <w:p w14:paraId="7DD2B9A6" w14:textId="5CCCE4A1"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Sentence was revised: ‘Anomalous</w:t>
      </w:r>
      <w:r w:rsidR="008C2B07" w:rsidRPr="00A90996">
        <w:rPr>
          <w:rFonts w:ascii="Times New Roman" w:hAnsi="Times New Roman" w:cs="Times New Roman"/>
          <w:i/>
        </w:rPr>
        <w:t xml:space="preserve"> </w:t>
      </w:r>
      <w:r w:rsidR="00FF0646">
        <w:rPr>
          <w:rFonts w:ascii="Times New Roman" w:hAnsi="Times New Roman" w:cs="Times New Roman"/>
          <w:i/>
        </w:rPr>
        <w:t>values were noticeably</w:t>
      </w:r>
      <w:r w:rsidRPr="00A90996">
        <w:rPr>
          <w:rFonts w:ascii="Times New Roman" w:hAnsi="Times New Roman" w:cs="Times New Roman"/>
          <w:i/>
        </w:rPr>
        <w:t xml:space="preserve"> reduced for all case studies</w:t>
      </w:r>
      <w:r w:rsidR="006A0A4E">
        <w:rPr>
          <w:rFonts w:ascii="Times New Roman" w:hAnsi="Times New Roman" w:cs="Times New Roman"/>
          <w:i/>
        </w:rPr>
        <w:t xml:space="preserve"> and were virtually eliminated in two of the four cases</w:t>
      </w:r>
      <w:r w:rsidR="00456B4B">
        <w:rPr>
          <w:rFonts w:ascii="Times New Roman" w:hAnsi="Times New Roman" w:cs="Times New Roman"/>
          <w:i/>
        </w:rPr>
        <w:t>.</w:t>
      </w:r>
      <w:r w:rsidRPr="00A90996">
        <w:rPr>
          <w:rFonts w:ascii="Times New Roman" w:hAnsi="Times New Roman" w:cs="Times New Roman"/>
          <w:i/>
        </w:rPr>
        <w:t>’</w:t>
      </w:r>
    </w:p>
    <w:p w14:paraId="1828FF7B" w14:textId="77777777" w:rsidR="00AE4063" w:rsidRPr="00A90996" w:rsidRDefault="00AE4063" w:rsidP="002C574D">
      <w:pPr>
        <w:pStyle w:val="NoSpacing"/>
        <w:rPr>
          <w:rFonts w:ascii="Times New Roman" w:hAnsi="Times New Roman" w:cs="Times New Roman"/>
        </w:rPr>
      </w:pPr>
    </w:p>
    <w:p w14:paraId="77DDD3F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23, line 427: Particularly confusing</w:t>
      </w:r>
      <w:r w:rsidR="008C2B07" w:rsidRPr="00A90996">
        <w:rPr>
          <w:rFonts w:ascii="Times New Roman" w:hAnsi="Times New Roman" w:cs="Times New Roman"/>
        </w:rPr>
        <w:t xml:space="preserve"> </w:t>
      </w:r>
      <w:r w:rsidRPr="00A90996">
        <w:rPr>
          <w:rFonts w:ascii="Times New Roman" w:hAnsi="Times New Roman" w:cs="Times New Roman"/>
        </w:rPr>
        <w:t>use of the word aggregated. Aggregated or averaged by what, and over what time or spatial interval?</w:t>
      </w:r>
    </w:p>
    <w:p w14:paraId="141AADF6" w14:textId="77777777" w:rsidR="00AE4063" w:rsidRPr="00A90996" w:rsidRDefault="00AE4063" w:rsidP="002C574D">
      <w:pPr>
        <w:pStyle w:val="NoSpacing"/>
        <w:rPr>
          <w:rFonts w:ascii="Times New Roman" w:hAnsi="Times New Roman" w:cs="Times New Roman"/>
          <w:i/>
        </w:rPr>
      </w:pPr>
    </w:p>
    <w:p w14:paraId="5E90856A" w14:textId="41E49A6E"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Sentence was revised: ‘Results for </w:t>
      </w:r>
      <w:proofErr w:type="spellStart"/>
      <w:r w:rsidRPr="00A90996">
        <w:rPr>
          <w:rFonts w:ascii="Times New Roman" w:hAnsi="Times New Roman" w:cs="Times New Roman"/>
          <w:i/>
        </w:rPr>
        <w:t>Sapelo</w:t>
      </w:r>
      <w:proofErr w:type="spellEnd"/>
      <w:r w:rsidRPr="00A90996">
        <w:rPr>
          <w:rFonts w:ascii="Times New Roman" w:hAnsi="Times New Roman" w:cs="Times New Roman"/>
          <w:i/>
        </w:rPr>
        <w:t xml:space="preserve"> Island suggested that time averaged estimates, either as monthly or annual means, were comparatively</w:t>
      </w:r>
      <w:r w:rsidR="008C2B07" w:rsidRPr="00A90996">
        <w:rPr>
          <w:rFonts w:ascii="Times New Roman" w:hAnsi="Times New Roman" w:cs="Times New Roman"/>
          <w:i/>
        </w:rPr>
        <w:t xml:space="preserve"> </w:t>
      </w:r>
      <w:r w:rsidRPr="00A90996">
        <w:rPr>
          <w:rFonts w:ascii="Times New Roman" w:hAnsi="Times New Roman" w:cs="Times New Roman"/>
          <w:i/>
        </w:rPr>
        <w:t>unchanged by filtering</w:t>
      </w:r>
      <w:r w:rsidR="00FF0646">
        <w:rPr>
          <w:rFonts w:ascii="Times New Roman" w:hAnsi="Times New Roman" w:cs="Times New Roman"/>
          <w:i/>
        </w:rPr>
        <w:t>, although there were some more subtle differences seasonally and variance was reduced.</w:t>
      </w:r>
      <w:r w:rsidRPr="00A90996">
        <w:rPr>
          <w:rFonts w:ascii="Times New Roman" w:hAnsi="Times New Roman" w:cs="Times New Roman"/>
          <w:i/>
        </w:rPr>
        <w:t>’</w:t>
      </w:r>
    </w:p>
    <w:p w14:paraId="695B258C" w14:textId="77777777" w:rsidR="00AE4063" w:rsidRPr="00A90996" w:rsidRDefault="00AE4063" w:rsidP="002C574D">
      <w:pPr>
        <w:pStyle w:val="NoSpacing"/>
        <w:rPr>
          <w:rFonts w:ascii="Times New Roman" w:hAnsi="Times New Roman" w:cs="Times New Roman"/>
        </w:rPr>
      </w:pPr>
    </w:p>
    <w:p w14:paraId="68BC573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Discussion generally: The discussion read less like a discussion than a simple summary of the rest of the paper. Perhaps a separate discussion </w:t>
      </w:r>
      <w:proofErr w:type="spellStart"/>
      <w:r w:rsidRPr="00A90996">
        <w:rPr>
          <w:rFonts w:ascii="Times New Roman" w:hAnsi="Times New Roman" w:cs="Times New Roman"/>
        </w:rPr>
        <w:t>isnt</w:t>
      </w:r>
      <w:proofErr w:type="spellEnd"/>
      <w:r w:rsidRPr="00A90996">
        <w:rPr>
          <w:rFonts w:ascii="Times New Roman" w:hAnsi="Times New Roman" w:cs="Times New Roman"/>
        </w:rPr>
        <w:t xml:space="preserve"> really necessary?</w:t>
      </w:r>
    </w:p>
    <w:p w14:paraId="1C6B5770" w14:textId="77777777" w:rsidR="00AE4063" w:rsidRPr="00A90996" w:rsidRDefault="00AE4063" w:rsidP="002C574D">
      <w:pPr>
        <w:pStyle w:val="NoSpacing"/>
        <w:rPr>
          <w:rFonts w:ascii="Times New Roman" w:hAnsi="Times New Roman" w:cs="Times New Roman"/>
          <w:i/>
        </w:rPr>
      </w:pPr>
    </w:p>
    <w:p w14:paraId="5D0637D5"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author guidelines for L&amp;O methods indicate that the discussion should describe the degree to which the method meets defined needs, potential for new insight, comparison with alternative approaches, and new questions that may have been raised (</w:t>
      </w:r>
      <w:hyperlink r:id="rId17" w:anchor="6">
        <w:r w:rsidRPr="00A90996">
          <w:rPr>
            <w:rStyle w:val="Hyperlink"/>
            <w:rFonts w:ascii="Times New Roman" w:hAnsi="Times New Roman" w:cs="Times New Roman"/>
            <w:i/>
          </w:rPr>
          <w:t>http://onlinelibrary.wiley.com/journal/10.1002/(ISSN)1541-</w:t>
        </w:r>
      </w:hyperlink>
    </w:p>
    <w:p w14:paraId="5298BF8B" w14:textId="77777777" w:rsidR="00AE4063" w:rsidRPr="00A90996" w:rsidRDefault="003F289A" w:rsidP="002C574D">
      <w:pPr>
        <w:pStyle w:val="NoSpacing"/>
        <w:rPr>
          <w:rFonts w:ascii="Times New Roman" w:hAnsi="Times New Roman" w:cs="Times New Roman"/>
          <w:i/>
        </w:rPr>
      </w:pPr>
      <w:hyperlink r:id="rId18" w:anchor="6">
        <w:r w:rsidR="00401F2F" w:rsidRPr="00A90996">
          <w:rPr>
            <w:rStyle w:val="Hyperlink"/>
            <w:rFonts w:ascii="Times New Roman" w:hAnsi="Times New Roman" w:cs="Times New Roman"/>
            <w:i/>
          </w:rPr>
          <w:t>5856/homepage/ForAuthors.html#6</w:t>
        </w:r>
      </w:hyperlink>
      <w:r w:rsidR="00401F2F" w:rsidRPr="00A90996">
        <w:rPr>
          <w:rFonts w:ascii="Times New Roman" w:hAnsi="Times New Roman" w:cs="Times New Roman"/>
          <w:i/>
        </w:rPr>
        <w:t>). We argue that the current discussion adequately covers these points so we have not removed it from the manuscript.</w:t>
      </w:r>
    </w:p>
    <w:p w14:paraId="48F9172E" w14:textId="77777777" w:rsidR="00AE4063" w:rsidRPr="00A90996" w:rsidRDefault="00AE4063" w:rsidP="002C574D">
      <w:pPr>
        <w:pStyle w:val="NoSpacing"/>
        <w:rPr>
          <w:rFonts w:ascii="Times New Roman" w:hAnsi="Times New Roman" w:cs="Times New Roman"/>
        </w:rPr>
      </w:pPr>
    </w:p>
    <w:p w14:paraId="16FB17D4"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p. 23, lines 440-441: remove some variation; the method </w:t>
      </w:r>
      <w:proofErr w:type="spellStart"/>
      <w:r w:rsidRPr="00A90996">
        <w:rPr>
          <w:rFonts w:ascii="Times New Roman" w:hAnsi="Times New Roman" w:cs="Times New Roman"/>
        </w:rPr>
        <w:t>doesnt</w:t>
      </w:r>
      <w:proofErr w:type="spellEnd"/>
      <w:r w:rsidRPr="00A90996">
        <w:rPr>
          <w:rFonts w:ascii="Times New Roman" w:hAnsi="Times New Roman" w:cs="Times New Roman"/>
        </w:rPr>
        <w:t xml:space="preserve"> remove all variation</w:t>
      </w:r>
    </w:p>
    <w:p w14:paraId="388C0A8A" w14:textId="77777777" w:rsidR="00FF0646" w:rsidRPr="00FF0646" w:rsidRDefault="00FF0646" w:rsidP="002C574D">
      <w:pPr>
        <w:pStyle w:val="NoSpacing"/>
        <w:rPr>
          <w:rFonts w:ascii="Times New Roman" w:hAnsi="Times New Roman" w:cs="Times New Roman"/>
          <w:i/>
        </w:rPr>
      </w:pPr>
    </w:p>
    <w:p w14:paraId="2BB83219" w14:textId="36788D68" w:rsidR="00AE4063" w:rsidRPr="00FF0646" w:rsidRDefault="00FF0646" w:rsidP="002C574D">
      <w:pPr>
        <w:pStyle w:val="NoSpacing"/>
        <w:rPr>
          <w:rFonts w:ascii="Times New Roman" w:hAnsi="Times New Roman" w:cs="Times New Roman"/>
          <w:i/>
        </w:rPr>
      </w:pPr>
      <w:r w:rsidRPr="00FF0646">
        <w:rPr>
          <w:rFonts w:ascii="Times New Roman" w:hAnsi="Times New Roman" w:cs="Times New Roman"/>
          <w:i/>
        </w:rPr>
        <w:t>The sentence was revised to more carefully describe the results: ‘Analysis of simulated DO time series with known characteristics and subsequent extension to continuous monitoring data from selected NERRS sites suggested that the approach can in many circumstances successfully isolate and remove much of the tidal variation</w:t>
      </w:r>
      <w:r w:rsidR="00401F2F" w:rsidRPr="00FF0646">
        <w:rPr>
          <w:rFonts w:ascii="Times New Roman" w:hAnsi="Times New Roman" w:cs="Times New Roman"/>
          <w:i/>
        </w:rPr>
        <w:t>.</w:t>
      </w:r>
      <w:r w:rsidRPr="00FF0646">
        <w:rPr>
          <w:rFonts w:ascii="Times New Roman" w:hAnsi="Times New Roman" w:cs="Times New Roman"/>
          <w:i/>
        </w:rPr>
        <w:t>’</w:t>
      </w:r>
    </w:p>
    <w:p w14:paraId="5466AEB1" w14:textId="77777777" w:rsidR="00AE4063" w:rsidRPr="00A90996" w:rsidRDefault="00AE4063" w:rsidP="002C574D">
      <w:pPr>
        <w:pStyle w:val="NoSpacing"/>
        <w:rPr>
          <w:rFonts w:ascii="Times New Roman" w:hAnsi="Times New Roman" w:cs="Times New Roman"/>
        </w:rPr>
      </w:pPr>
    </w:p>
    <w:p w14:paraId="02488C54"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26, lines 500-503: This seemed like it (or some similar text) belonged in the methods section, to describe why the sites were selected. In addition, the grammar of this sentence was confusing.</w:t>
      </w:r>
    </w:p>
    <w:p w14:paraId="343C25B1" w14:textId="77777777" w:rsidR="00AE4063" w:rsidRPr="00A90996" w:rsidRDefault="00AE4063" w:rsidP="002C574D">
      <w:pPr>
        <w:pStyle w:val="NoSpacing"/>
        <w:rPr>
          <w:rFonts w:ascii="Times New Roman" w:hAnsi="Times New Roman" w:cs="Times New Roman"/>
          <w:i/>
        </w:rPr>
      </w:pPr>
    </w:p>
    <w:p w14:paraId="027ED378" w14:textId="78D3D171"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Sentence was revised and moved to line 269 in the assessment section:</w:t>
      </w:r>
      <w:r w:rsidR="008C2B07" w:rsidRPr="00A90996">
        <w:rPr>
          <w:rFonts w:ascii="Times New Roman" w:hAnsi="Times New Roman" w:cs="Times New Roman"/>
          <w:i/>
        </w:rPr>
        <w:t xml:space="preserve"> </w:t>
      </w:r>
      <w:r w:rsidR="00FF0646">
        <w:rPr>
          <w:rFonts w:ascii="Times New Roman" w:hAnsi="Times New Roman" w:cs="Times New Roman"/>
          <w:i/>
        </w:rPr>
        <w:t>‘Many daily metabolism estimates from these sites</w:t>
      </w:r>
      <w:r w:rsidRPr="00A90996">
        <w:rPr>
          <w:rFonts w:ascii="Times New Roman" w:hAnsi="Times New Roman" w:cs="Times New Roman"/>
          <w:i/>
        </w:rPr>
        <w:t xml:space="preserve"> were not interpretable (i.e., ‘anomalous’)</w:t>
      </w:r>
      <w:r w:rsidR="00797B7D">
        <w:rPr>
          <w:rFonts w:ascii="Times New Roman" w:hAnsi="Times New Roman" w:cs="Times New Roman"/>
          <w:i/>
        </w:rPr>
        <w:t xml:space="preserve"> </w:t>
      </w:r>
      <w:r w:rsidR="007B71DD">
        <w:rPr>
          <w:rFonts w:ascii="Times New Roman" w:hAnsi="Times New Roman" w:cs="Times New Roman"/>
          <w:i/>
        </w:rPr>
        <w:t>when</w:t>
      </w:r>
      <w:r w:rsidRPr="00A90996">
        <w:rPr>
          <w:rFonts w:ascii="Times New Roman" w:hAnsi="Times New Roman" w:cs="Times New Roman"/>
          <w:i/>
        </w:rPr>
        <w:t xml:space="preserve"> using standard open water methods.’</w:t>
      </w:r>
    </w:p>
    <w:p w14:paraId="568356BE" w14:textId="77777777" w:rsidR="00AE4063" w:rsidRPr="00A90996" w:rsidRDefault="00AE4063" w:rsidP="002C574D">
      <w:pPr>
        <w:pStyle w:val="NoSpacing"/>
        <w:rPr>
          <w:rFonts w:ascii="Times New Roman" w:hAnsi="Times New Roman" w:cs="Times New Roman"/>
          <w:i/>
        </w:rPr>
      </w:pPr>
    </w:p>
    <w:p w14:paraId="07A3A10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27, lines 527-535: This paragraph belongs in the discussion section. Perhaps after the paragraph ending on line 479.</w:t>
      </w:r>
    </w:p>
    <w:p w14:paraId="2B663B07" w14:textId="77777777" w:rsidR="00AE4063" w:rsidRPr="00A90996" w:rsidRDefault="00AE4063" w:rsidP="002C574D">
      <w:pPr>
        <w:pStyle w:val="NoSpacing"/>
        <w:rPr>
          <w:rFonts w:ascii="Times New Roman" w:hAnsi="Times New Roman" w:cs="Times New Roman"/>
        </w:rPr>
      </w:pPr>
    </w:p>
    <w:p w14:paraId="0BF34414"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Moved.</w:t>
      </w:r>
    </w:p>
    <w:p w14:paraId="0E876027" w14:textId="77777777" w:rsidR="00AE4063" w:rsidRPr="00A90996" w:rsidRDefault="00AE4063" w:rsidP="002C574D">
      <w:pPr>
        <w:pStyle w:val="NoSpacing"/>
        <w:rPr>
          <w:rFonts w:ascii="Times New Roman" w:hAnsi="Times New Roman" w:cs="Times New Roman"/>
        </w:rPr>
      </w:pPr>
    </w:p>
    <w:p w14:paraId="7A80641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28: Will code be available</w:t>
      </w:r>
      <w:r w:rsidR="008C2B07" w:rsidRPr="00A90996">
        <w:rPr>
          <w:rFonts w:ascii="Times New Roman" w:hAnsi="Times New Roman" w:cs="Times New Roman"/>
        </w:rPr>
        <w:t xml:space="preserve"> </w:t>
      </w:r>
      <w:r w:rsidRPr="00A90996">
        <w:rPr>
          <w:rFonts w:ascii="Times New Roman" w:hAnsi="Times New Roman" w:cs="Times New Roman"/>
        </w:rPr>
        <w:t>publicly somewhere?</w:t>
      </w:r>
    </w:p>
    <w:p w14:paraId="2A8C17AD" w14:textId="77777777" w:rsidR="00AE4063" w:rsidRPr="00A90996" w:rsidRDefault="00AE4063" w:rsidP="002C574D">
      <w:pPr>
        <w:pStyle w:val="NoSpacing"/>
        <w:rPr>
          <w:rFonts w:ascii="Times New Roman" w:hAnsi="Times New Roman" w:cs="Times New Roman"/>
        </w:rPr>
      </w:pPr>
    </w:p>
    <w:p w14:paraId="5B751B8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see the comment</w:t>
      </w:r>
      <w:r w:rsidR="008C2B07" w:rsidRPr="00A90996">
        <w:rPr>
          <w:rFonts w:ascii="Times New Roman" w:hAnsi="Times New Roman" w:cs="Times New Roman"/>
          <w:i/>
        </w:rPr>
        <w:t xml:space="preserve"> </w:t>
      </w:r>
      <w:r w:rsidRPr="00A90996">
        <w:rPr>
          <w:rFonts w:ascii="Times New Roman" w:hAnsi="Times New Roman" w:cs="Times New Roman"/>
          <w:i/>
        </w:rPr>
        <w:t>above and in response to reviewer 1.</w:t>
      </w:r>
    </w:p>
    <w:p w14:paraId="36AE7937" w14:textId="77777777" w:rsidR="00AE4063" w:rsidRPr="00A90996" w:rsidRDefault="00AE4063" w:rsidP="002C574D">
      <w:pPr>
        <w:pStyle w:val="NoSpacing"/>
        <w:rPr>
          <w:rFonts w:ascii="Times New Roman" w:hAnsi="Times New Roman" w:cs="Times New Roman"/>
        </w:rPr>
      </w:pPr>
    </w:p>
    <w:p w14:paraId="5E6D050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Comments on figures and tables:</w:t>
      </w:r>
    </w:p>
    <w:p w14:paraId="1766B36A" w14:textId="77777777" w:rsidR="00AE4063" w:rsidRPr="00A90996" w:rsidRDefault="00AE4063" w:rsidP="002C574D">
      <w:pPr>
        <w:pStyle w:val="NoSpacing"/>
        <w:rPr>
          <w:rFonts w:ascii="Times New Roman" w:hAnsi="Times New Roman" w:cs="Times New Roman"/>
        </w:rPr>
      </w:pPr>
    </w:p>
    <w:p w14:paraId="59FDA320" w14:textId="2333C926" w:rsidR="00AE4063" w:rsidRPr="00A90996" w:rsidRDefault="00456B4B" w:rsidP="002C574D">
      <w:pPr>
        <w:pStyle w:val="NoSpacing"/>
        <w:rPr>
          <w:rFonts w:ascii="Times New Roman" w:hAnsi="Times New Roman" w:cs="Times New Roman"/>
        </w:rPr>
      </w:pPr>
      <w:r>
        <w:rPr>
          <w:rFonts w:ascii="Times New Roman" w:hAnsi="Times New Roman" w:cs="Times New Roman"/>
        </w:rPr>
        <w:t>Figure 1</w:t>
      </w:r>
      <w:r w:rsidR="00401F2F" w:rsidRPr="00A90996">
        <w:rPr>
          <w:rFonts w:ascii="Times New Roman" w:hAnsi="Times New Roman" w:cs="Times New Roman"/>
        </w:rPr>
        <w:t>: One of my few questions about the simulation datasets centers on the way biology was parameterized.</w:t>
      </w:r>
      <w:r w:rsidR="008C2B07" w:rsidRPr="00A90996">
        <w:rPr>
          <w:rFonts w:ascii="Times New Roman" w:hAnsi="Times New Roman" w:cs="Times New Roman"/>
        </w:rPr>
        <w:t xml:space="preserve"> </w:t>
      </w:r>
      <w:r w:rsidR="00401F2F" w:rsidRPr="00A90996">
        <w:rPr>
          <w:rFonts w:ascii="Times New Roman" w:hAnsi="Times New Roman" w:cs="Times New Roman"/>
        </w:rPr>
        <w:t>I appreciate that modulation in the DO signal due to biological</w:t>
      </w:r>
      <w:r w:rsidR="00111545" w:rsidRPr="00A90996">
        <w:rPr>
          <w:rFonts w:ascii="Times New Roman" w:hAnsi="Times New Roman" w:cs="Times New Roman"/>
        </w:rPr>
        <w:t xml:space="preserve"> </w:t>
      </w:r>
      <w:r w:rsidR="00401F2F" w:rsidRPr="00A90996">
        <w:rPr>
          <w:rFonts w:ascii="Times New Roman" w:hAnsi="Times New Roman" w:cs="Times New Roman"/>
        </w:rPr>
        <w:t>processes was modeled</w:t>
      </w:r>
      <w:r w:rsidR="008C2B07" w:rsidRPr="00A90996">
        <w:rPr>
          <w:rFonts w:ascii="Times New Roman" w:hAnsi="Times New Roman" w:cs="Times New Roman"/>
        </w:rPr>
        <w:t xml:space="preserve"> </w:t>
      </w:r>
      <w:r w:rsidR="00401F2F" w:rsidRPr="00A90996">
        <w:rPr>
          <w:rFonts w:ascii="Times New Roman" w:hAnsi="Times New Roman" w:cs="Times New Roman"/>
        </w:rPr>
        <w:t>as a purely sinusoidal function for purposes of evaluating the method, but even the purest biological signal will not be sinusoidal.</w:t>
      </w:r>
      <w:r w:rsidR="008C2B07" w:rsidRPr="00A90996">
        <w:rPr>
          <w:rFonts w:ascii="Times New Roman" w:hAnsi="Times New Roman" w:cs="Times New Roman"/>
        </w:rPr>
        <w:t xml:space="preserve"> </w:t>
      </w:r>
      <w:r w:rsidR="00401F2F" w:rsidRPr="00A90996">
        <w:rPr>
          <w:rFonts w:ascii="Times New Roman" w:hAnsi="Times New Roman" w:cs="Times New Roman"/>
        </w:rPr>
        <w:t xml:space="preserve">Major differences are (1) that the peak of the biological curve will usually lag each </w:t>
      </w:r>
      <w:proofErr w:type="spellStart"/>
      <w:r w:rsidR="00401F2F" w:rsidRPr="00A90996">
        <w:rPr>
          <w:rFonts w:ascii="Times New Roman" w:hAnsi="Times New Roman" w:cs="Times New Roman"/>
        </w:rPr>
        <w:t>days</w:t>
      </w:r>
      <w:proofErr w:type="spellEnd"/>
      <w:r w:rsidR="00401F2F" w:rsidRPr="00A90996">
        <w:rPr>
          <w:rFonts w:ascii="Times New Roman" w:hAnsi="Times New Roman" w:cs="Times New Roman"/>
        </w:rPr>
        <w:t xml:space="preserve"> peak insolation by some number of hours (evident in the </w:t>
      </w:r>
      <w:proofErr w:type="spellStart"/>
      <w:r w:rsidR="00401F2F" w:rsidRPr="00A90996">
        <w:rPr>
          <w:rFonts w:ascii="Times New Roman" w:hAnsi="Times New Roman" w:cs="Times New Roman"/>
        </w:rPr>
        <w:t>authors</w:t>
      </w:r>
      <w:proofErr w:type="spellEnd"/>
      <w:r w:rsidR="00401F2F" w:rsidRPr="00A90996">
        <w:rPr>
          <w:rFonts w:ascii="Times New Roman" w:hAnsi="Times New Roman" w:cs="Times New Roman"/>
        </w:rPr>
        <w:t xml:space="preserve"> own data in Fig. 6) and that (2) there is a point</w:t>
      </w:r>
      <w:r w:rsidR="00111545" w:rsidRPr="00A90996">
        <w:rPr>
          <w:rFonts w:ascii="Times New Roman" w:hAnsi="Times New Roman" w:cs="Times New Roman"/>
        </w:rPr>
        <w:t xml:space="preserve"> </w:t>
      </w:r>
      <w:r w:rsidR="00401F2F" w:rsidRPr="00A90996">
        <w:rPr>
          <w:rFonts w:ascii="Times New Roman" w:hAnsi="Times New Roman" w:cs="Times New Roman"/>
        </w:rPr>
        <w:t xml:space="preserve">of </w:t>
      </w:r>
      <w:proofErr w:type="spellStart"/>
      <w:r w:rsidR="00401F2F" w:rsidRPr="00A90996">
        <w:rPr>
          <w:rFonts w:ascii="Times New Roman" w:hAnsi="Times New Roman" w:cs="Times New Roman"/>
        </w:rPr>
        <w:t>photoinhibition</w:t>
      </w:r>
      <w:proofErr w:type="spellEnd"/>
      <w:r w:rsidR="00401F2F" w:rsidRPr="00A90996">
        <w:rPr>
          <w:rFonts w:ascii="Times New Roman" w:hAnsi="Times New Roman" w:cs="Times New Roman"/>
        </w:rPr>
        <w:t xml:space="preserve">, where the perfect shape of the curve is dented by a decrease in photosynthetic activity before it begins its actual decline. </w:t>
      </w:r>
      <w:proofErr w:type="spellStart"/>
      <w:r w:rsidR="00401F2F" w:rsidRPr="00A90996">
        <w:rPr>
          <w:rFonts w:ascii="Times New Roman" w:hAnsi="Times New Roman" w:cs="Times New Roman"/>
        </w:rPr>
        <w:t>Ive</w:t>
      </w:r>
      <w:proofErr w:type="spellEnd"/>
      <w:r w:rsidR="00401F2F" w:rsidRPr="00A90996">
        <w:rPr>
          <w:rFonts w:ascii="Times New Roman" w:hAnsi="Times New Roman" w:cs="Times New Roman"/>
        </w:rPr>
        <w:t xml:space="preserve"> not put either of these very eloquently, but I assume the authors know what </w:t>
      </w:r>
      <w:proofErr w:type="spellStart"/>
      <w:r w:rsidR="00401F2F" w:rsidRPr="00A90996">
        <w:rPr>
          <w:rFonts w:ascii="Times New Roman" w:hAnsi="Times New Roman" w:cs="Times New Roman"/>
        </w:rPr>
        <w:t>Im</w:t>
      </w:r>
      <w:proofErr w:type="spellEnd"/>
      <w:r w:rsidR="00401F2F" w:rsidRPr="00A90996">
        <w:rPr>
          <w:rFonts w:ascii="Times New Roman" w:hAnsi="Times New Roman" w:cs="Times New Roman"/>
        </w:rPr>
        <w:t xml:space="preserve"> speaking </w:t>
      </w:r>
      <w:proofErr w:type="spellStart"/>
      <w:r w:rsidR="00401F2F" w:rsidRPr="00A90996">
        <w:rPr>
          <w:rFonts w:ascii="Times New Roman" w:hAnsi="Times New Roman" w:cs="Times New Roman"/>
        </w:rPr>
        <w:t>o</w:t>
      </w:r>
      <w:r w:rsidR="00765720">
        <w:rPr>
          <w:rFonts w:ascii="Times New Roman" w:hAnsi="Times New Roman" w:cs="Times New Roman"/>
        </w:rPr>
        <w:t>e</w:t>
      </w:r>
      <w:r w:rsidR="00401F2F" w:rsidRPr="00A90996">
        <w:rPr>
          <w:rFonts w:ascii="Times New Roman" w:hAnsi="Times New Roman" w:cs="Times New Roman"/>
        </w:rPr>
        <w:t>f</w:t>
      </w:r>
      <w:proofErr w:type="spellEnd"/>
      <w:r w:rsidR="00401F2F" w:rsidRPr="00A90996">
        <w:rPr>
          <w:rFonts w:ascii="Times New Roman" w:hAnsi="Times New Roman" w:cs="Times New Roman"/>
        </w:rPr>
        <w:t>. Some brief acknowledgement in the methods section about the representation of the biological signal as a perfect curve like this would be instructive.</w:t>
      </w:r>
    </w:p>
    <w:p w14:paraId="7267F69C" w14:textId="77777777" w:rsidR="00AE4063" w:rsidRDefault="00AE4063" w:rsidP="002C574D">
      <w:pPr>
        <w:pStyle w:val="NoSpacing"/>
        <w:rPr>
          <w:rFonts w:ascii="Times New Roman" w:hAnsi="Times New Roman" w:cs="Times New Roman"/>
        </w:rPr>
      </w:pPr>
    </w:p>
    <w:p w14:paraId="7D879058" w14:textId="3483CE6E" w:rsidR="004431F3" w:rsidRPr="000952D8" w:rsidRDefault="004431F3" w:rsidP="002C574D">
      <w:pPr>
        <w:pStyle w:val="NoSpacing"/>
        <w:rPr>
          <w:rFonts w:ascii="Times New Roman" w:hAnsi="Times New Roman" w:cs="Times New Roman"/>
          <w:i/>
        </w:rPr>
      </w:pPr>
      <w:r w:rsidRPr="000952D8">
        <w:rPr>
          <w:rFonts w:ascii="Times New Roman" w:hAnsi="Times New Roman" w:cs="Times New Roman"/>
          <w:i/>
        </w:rPr>
        <w:t xml:space="preserve">We are aware of the dynamics that the reviewer mentions.  In thinking about it, we realized that the analysis should work effectively for any phase lag of </w:t>
      </w:r>
      <w:proofErr w:type="spellStart"/>
      <w:r w:rsidRPr="000952D8">
        <w:rPr>
          <w:rFonts w:ascii="Times New Roman" w:hAnsi="Times New Roman" w:cs="Times New Roman"/>
          <w:i/>
        </w:rPr>
        <w:t>DOdie</w:t>
      </w:r>
      <w:proofErr w:type="spellEnd"/>
      <w:r w:rsidRPr="000952D8">
        <w:rPr>
          <w:rFonts w:ascii="Times New Roman" w:hAnsi="Times New Roman" w:cs="Times New Roman"/>
          <w:i/>
        </w:rPr>
        <w:t xml:space="preserve"> relative to PAR</w:t>
      </w:r>
      <w:r w:rsidR="00B10E2F" w:rsidRPr="000952D8">
        <w:rPr>
          <w:rFonts w:ascii="Times New Roman" w:hAnsi="Times New Roman" w:cs="Times New Roman"/>
          <w:i/>
        </w:rPr>
        <w:t xml:space="preserve"> since the day/nigh</w:t>
      </w:r>
      <w:r w:rsidR="000952D8" w:rsidRPr="000952D8">
        <w:rPr>
          <w:rFonts w:ascii="Times New Roman" w:hAnsi="Times New Roman" w:cs="Times New Roman"/>
          <w:i/>
        </w:rPr>
        <w:t>t</w:t>
      </w:r>
      <w:r w:rsidR="00B10E2F" w:rsidRPr="000952D8">
        <w:rPr>
          <w:rFonts w:ascii="Times New Roman" w:hAnsi="Times New Roman" w:cs="Times New Roman"/>
          <w:i/>
        </w:rPr>
        <w:t xml:space="preserve"> pattern is merely there for reference</w:t>
      </w:r>
      <w:r w:rsidRPr="000952D8">
        <w:rPr>
          <w:rFonts w:ascii="Times New Roman" w:hAnsi="Times New Roman" w:cs="Times New Roman"/>
          <w:i/>
        </w:rPr>
        <w:t xml:space="preserve">.  What is critical is that </w:t>
      </w:r>
      <w:proofErr w:type="spellStart"/>
      <w:r w:rsidRPr="000952D8">
        <w:rPr>
          <w:rFonts w:ascii="Times New Roman" w:hAnsi="Times New Roman" w:cs="Times New Roman"/>
          <w:i/>
        </w:rPr>
        <w:t>DOdie</w:t>
      </w:r>
      <w:proofErr w:type="spellEnd"/>
      <w:r w:rsidRPr="000952D8">
        <w:rPr>
          <w:rFonts w:ascii="Times New Roman" w:hAnsi="Times New Roman" w:cs="Times New Roman"/>
          <w:i/>
        </w:rPr>
        <w:t xml:space="preserve"> has a period of </w:t>
      </w:r>
      <w:r w:rsidR="00B10E2F" w:rsidRPr="000952D8">
        <w:rPr>
          <w:rFonts w:ascii="Times New Roman" w:hAnsi="Times New Roman" w:cs="Times New Roman"/>
          <w:i/>
        </w:rPr>
        <w:t>24</w:t>
      </w:r>
      <w:r w:rsidRPr="000952D8">
        <w:rPr>
          <w:rFonts w:ascii="Times New Roman" w:hAnsi="Times New Roman" w:cs="Times New Roman"/>
          <w:i/>
        </w:rPr>
        <w:t xml:space="preserve"> hours while the tide has a period that is </w:t>
      </w:r>
      <w:r w:rsidR="00B10E2F" w:rsidRPr="000952D8">
        <w:rPr>
          <w:rFonts w:ascii="Times New Roman" w:hAnsi="Times New Roman" w:cs="Times New Roman"/>
          <w:i/>
        </w:rPr>
        <w:t xml:space="preserve">longer than </w:t>
      </w:r>
      <w:r w:rsidRPr="000952D8">
        <w:rPr>
          <w:rFonts w:ascii="Times New Roman" w:hAnsi="Times New Roman" w:cs="Times New Roman"/>
          <w:i/>
        </w:rPr>
        <w:t xml:space="preserve">12 </w:t>
      </w:r>
      <w:r w:rsidR="00B10E2F" w:rsidRPr="000952D8">
        <w:rPr>
          <w:rFonts w:ascii="Times New Roman" w:hAnsi="Times New Roman" w:cs="Times New Roman"/>
          <w:i/>
        </w:rPr>
        <w:t xml:space="preserve">or 24 </w:t>
      </w:r>
      <w:r w:rsidRPr="000952D8">
        <w:rPr>
          <w:rFonts w:ascii="Times New Roman" w:hAnsi="Times New Roman" w:cs="Times New Roman"/>
          <w:i/>
        </w:rPr>
        <w:t xml:space="preserve">hours, causing </w:t>
      </w:r>
      <w:r w:rsidR="00B10E2F" w:rsidRPr="000952D8">
        <w:rPr>
          <w:rFonts w:ascii="Times New Roman" w:hAnsi="Times New Roman" w:cs="Times New Roman"/>
          <w:i/>
        </w:rPr>
        <w:t>the phase of the tide to fall increasingly behind the solar cycle, until after a sufficient number of days, the cycles are not correlated.</w:t>
      </w:r>
      <w:r w:rsidRPr="000952D8">
        <w:rPr>
          <w:rFonts w:ascii="Times New Roman" w:hAnsi="Times New Roman" w:cs="Times New Roman"/>
          <w:i/>
        </w:rPr>
        <w:t xml:space="preserve">    </w:t>
      </w:r>
    </w:p>
    <w:p w14:paraId="2E52CD6E" w14:textId="77777777" w:rsidR="006A0A4E" w:rsidRPr="000952D8" w:rsidRDefault="006A0A4E" w:rsidP="002C574D">
      <w:pPr>
        <w:pStyle w:val="NoSpacing"/>
        <w:rPr>
          <w:rFonts w:ascii="Times New Roman" w:hAnsi="Times New Roman" w:cs="Times New Roman"/>
          <w:i/>
        </w:rPr>
      </w:pPr>
    </w:p>
    <w:p w14:paraId="196CC5C5" w14:textId="4FCEC736"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Text was added in the methods to clarity this point (line 196): ‘Although the representation of </w:t>
      </w:r>
      <w:proofErr w:type="spellStart"/>
      <w:r w:rsidRPr="00A90996">
        <w:rPr>
          <w:rFonts w:ascii="Times New Roman" w:hAnsi="Times New Roman" w:cs="Times New Roman"/>
          <w:i/>
        </w:rPr>
        <w:t>DO</w:t>
      </w:r>
      <w:r w:rsidRPr="007B71DD">
        <w:rPr>
          <w:rFonts w:ascii="Times New Roman" w:hAnsi="Times New Roman" w:cs="Times New Roman"/>
          <w:i/>
          <w:vertAlign w:val="subscript"/>
        </w:rPr>
        <w:t>die</w:t>
      </w:r>
      <w:proofErr w:type="spellEnd"/>
      <w:r w:rsidR="008C2B07" w:rsidRPr="00A90996">
        <w:rPr>
          <w:rFonts w:ascii="Times New Roman" w:hAnsi="Times New Roman" w:cs="Times New Roman"/>
          <w:i/>
        </w:rPr>
        <w:t xml:space="preserve"> </w:t>
      </w:r>
      <w:r w:rsidRPr="00A90996">
        <w:rPr>
          <w:rFonts w:ascii="Times New Roman" w:hAnsi="Times New Roman" w:cs="Times New Roman"/>
          <w:i/>
        </w:rPr>
        <w:t xml:space="preserve">as a simple sine wave </w:t>
      </w:r>
      <w:r w:rsidR="00B10E2F">
        <w:rPr>
          <w:rFonts w:ascii="Times New Roman" w:hAnsi="Times New Roman" w:cs="Times New Roman"/>
          <w:i/>
        </w:rPr>
        <w:t xml:space="preserve">ignores more complex dynamics associated with the photosynthesis-irradiance relationship as applied to </w:t>
      </w:r>
      <w:r w:rsidR="001123B8">
        <w:rPr>
          <w:rFonts w:ascii="Times New Roman" w:hAnsi="Times New Roman" w:cs="Times New Roman"/>
          <w:i/>
        </w:rPr>
        <w:t>an</w:t>
      </w:r>
      <w:r w:rsidR="00B10E2F">
        <w:rPr>
          <w:rFonts w:ascii="Times New Roman" w:hAnsi="Times New Roman" w:cs="Times New Roman"/>
          <w:i/>
        </w:rPr>
        <w:t xml:space="preserve"> ecosystem, it is sufficient to address the analytical objectives of </w:t>
      </w:r>
      <w:r w:rsidRPr="00A90996">
        <w:rPr>
          <w:rFonts w:ascii="Times New Roman" w:hAnsi="Times New Roman" w:cs="Times New Roman"/>
          <w:i/>
        </w:rPr>
        <w:t>the simulations.’</w:t>
      </w:r>
    </w:p>
    <w:p w14:paraId="7CEBDD38" w14:textId="77777777" w:rsidR="00AE4063" w:rsidRPr="00A90996" w:rsidRDefault="00AE4063" w:rsidP="002C574D">
      <w:pPr>
        <w:pStyle w:val="NoSpacing"/>
        <w:rPr>
          <w:rFonts w:ascii="Times New Roman" w:hAnsi="Times New Roman" w:cs="Times New Roman"/>
          <w:i/>
        </w:rPr>
      </w:pPr>
    </w:p>
    <w:p w14:paraId="7F92B88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Figure 6: What was the threshold PAR intensity used for defining the PAR shading? What are the units of PAR? </w:t>
      </w:r>
      <w:proofErr w:type="spellStart"/>
      <w:r w:rsidRPr="00A90996">
        <w:rPr>
          <w:rFonts w:ascii="Times New Roman" w:hAnsi="Times New Roman" w:cs="Times New Roman"/>
        </w:rPr>
        <w:t>Millmoles</w:t>
      </w:r>
      <w:proofErr w:type="spellEnd"/>
      <w:r w:rsidRPr="00A90996">
        <w:rPr>
          <w:rFonts w:ascii="Times New Roman" w:hAnsi="Times New Roman" w:cs="Times New Roman"/>
        </w:rPr>
        <w:t xml:space="preserve"> of what? Photons? </w:t>
      </w:r>
      <w:proofErr w:type="spellStart"/>
      <w:r w:rsidRPr="00A90996">
        <w:rPr>
          <w:rFonts w:ascii="Times New Roman" w:hAnsi="Times New Roman" w:cs="Times New Roman"/>
        </w:rPr>
        <w:t>Microeinsteins</w:t>
      </w:r>
      <w:proofErr w:type="spellEnd"/>
      <w:r w:rsidRPr="00A90996">
        <w:rPr>
          <w:rFonts w:ascii="Times New Roman" w:hAnsi="Times New Roman" w:cs="Times New Roman"/>
        </w:rPr>
        <w:t xml:space="preserve"> (E)? Or W m-2?</w:t>
      </w:r>
    </w:p>
    <w:p w14:paraId="3ABF32AC" w14:textId="77777777" w:rsidR="00AE4063" w:rsidRPr="00A90996" w:rsidRDefault="00AE4063" w:rsidP="002C574D">
      <w:pPr>
        <w:pStyle w:val="NoSpacing"/>
        <w:rPr>
          <w:rFonts w:ascii="Times New Roman" w:hAnsi="Times New Roman" w:cs="Times New Roman"/>
        </w:rPr>
      </w:pPr>
    </w:p>
    <w:p w14:paraId="5407B98A" w14:textId="325A7913"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shading indicates day or night based on astronomical sunrise/set times for the location and date</w:t>
      </w:r>
      <w:r w:rsidR="00B10E2F">
        <w:rPr>
          <w:rFonts w:ascii="Times New Roman" w:hAnsi="Times New Roman" w:cs="Times New Roman"/>
          <w:i/>
        </w:rPr>
        <w:t>, rather than the PAR data</w:t>
      </w:r>
      <w:r w:rsidRPr="00A90996">
        <w:rPr>
          <w:rFonts w:ascii="Times New Roman" w:hAnsi="Times New Roman" w:cs="Times New Roman"/>
          <w:i/>
        </w:rPr>
        <w:t>. This was clarified in the captions. Units for PAR were also added (µE m−2</w:t>
      </w:r>
      <w:r w:rsidR="008C2B07" w:rsidRPr="00A90996">
        <w:rPr>
          <w:rFonts w:ascii="Times New Roman" w:hAnsi="Times New Roman" w:cs="Times New Roman"/>
          <w:i/>
        </w:rPr>
        <w:t xml:space="preserve"> </w:t>
      </w:r>
      <w:r w:rsidRPr="00A90996">
        <w:rPr>
          <w:rFonts w:ascii="Times New Roman" w:hAnsi="Times New Roman" w:cs="Times New Roman"/>
          <w:i/>
        </w:rPr>
        <w:t>s−1).</w:t>
      </w:r>
    </w:p>
    <w:p w14:paraId="4765C0CB" w14:textId="77777777" w:rsidR="00AE4063" w:rsidRPr="00A90996" w:rsidRDefault="00AE4063" w:rsidP="002C574D">
      <w:pPr>
        <w:pStyle w:val="NoSpacing"/>
        <w:rPr>
          <w:rFonts w:ascii="Times New Roman" w:hAnsi="Times New Roman" w:cs="Times New Roman"/>
          <w:i/>
        </w:rPr>
      </w:pPr>
    </w:p>
    <w:p w14:paraId="25A20789" w14:textId="14B883D5"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Figure 8: One effect of filtering with the </w:t>
      </w:r>
      <w:proofErr w:type="gramStart"/>
      <w:r w:rsidRPr="00A90996">
        <w:rPr>
          <w:rFonts w:ascii="Times New Roman" w:hAnsi="Times New Roman" w:cs="Times New Roman"/>
        </w:rPr>
        <w:t>authors</w:t>
      </w:r>
      <w:proofErr w:type="gramEnd"/>
      <w:r w:rsidRPr="00A90996">
        <w:rPr>
          <w:rFonts w:ascii="Times New Roman" w:hAnsi="Times New Roman" w:cs="Times New Roman"/>
        </w:rPr>
        <w:t xml:space="preserve"> method is that it appears to dramatically attenuate the </w:t>
      </w:r>
      <w:proofErr w:type="spellStart"/>
      <w:r w:rsidRPr="00A90996">
        <w:rPr>
          <w:rFonts w:ascii="Times New Roman" w:hAnsi="Times New Roman" w:cs="Times New Roman"/>
        </w:rPr>
        <w:t>interday</w:t>
      </w:r>
      <w:proofErr w:type="spellEnd"/>
      <w:r w:rsidRPr="00A90996">
        <w:rPr>
          <w:rFonts w:ascii="Times New Roman" w:hAnsi="Times New Roman" w:cs="Times New Roman"/>
        </w:rPr>
        <w:t xml:space="preserve"> variation in metabolic parameters evident in unfiltered data. Remember that the discovery of this temporal heterogeneity</w:t>
      </w:r>
      <w:r w:rsidR="008C2B07" w:rsidRPr="00A90996">
        <w:rPr>
          <w:rFonts w:ascii="Times New Roman" w:hAnsi="Times New Roman" w:cs="Times New Roman"/>
        </w:rPr>
        <w:t xml:space="preserve"> </w:t>
      </w:r>
      <w:r w:rsidRPr="00A90996">
        <w:rPr>
          <w:rFonts w:ascii="Times New Roman" w:hAnsi="Times New Roman" w:cs="Times New Roman"/>
        </w:rPr>
        <w:t>has been one of most widely celebrated features to emerge from analysis of high-frequency time series (of, e.g., D.O.). What is the implication of the authors method for the existence (or not) of this heterogeneity?</w:t>
      </w:r>
      <w:r w:rsidR="008C2B07" w:rsidRPr="00A90996">
        <w:rPr>
          <w:rFonts w:ascii="Times New Roman" w:hAnsi="Times New Roman" w:cs="Times New Roman"/>
        </w:rPr>
        <w:t xml:space="preserve"> </w:t>
      </w:r>
      <w:r w:rsidRPr="00A90996">
        <w:rPr>
          <w:rFonts w:ascii="Times New Roman" w:hAnsi="Times New Roman" w:cs="Times New Roman"/>
        </w:rPr>
        <w:t xml:space="preserve">Does this mean there really </w:t>
      </w:r>
      <w:proofErr w:type="spellStart"/>
      <w:r w:rsidRPr="00A90996">
        <w:rPr>
          <w:rFonts w:ascii="Times New Roman" w:hAnsi="Times New Roman" w:cs="Times New Roman"/>
        </w:rPr>
        <w:t>isnt</w:t>
      </w:r>
      <w:proofErr w:type="spellEnd"/>
      <w:r w:rsidRPr="00A90996">
        <w:rPr>
          <w:rFonts w:ascii="Times New Roman" w:hAnsi="Times New Roman" w:cs="Times New Roman"/>
        </w:rPr>
        <w:t xml:space="preserve"> as much temporal heterogeneity in ecosystem respiration and in photosynthesis</w:t>
      </w:r>
      <w:r w:rsidR="008C2B07" w:rsidRPr="00A90996">
        <w:rPr>
          <w:rFonts w:ascii="Times New Roman" w:hAnsi="Times New Roman" w:cs="Times New Roman"/>
        </w:rPr>
        <w:t xml:space="preserve"> </w:t>
      </w:r>
      <w:r w:rsidRPr="00A90996">
        <w:rPr>
          <w:rFonts w:ascii="Times New Roman" w:hAnsi="Times New Roman" w:cs="Times New Roman"/>
        </w:rPr>
        <w:t>as this method has suggested? Some</w:t>
      </w:r>
      <w:r w:rsidR="00111545" w:rsidRPr="00A90996">
        <w:rPr>
          <w:rFonts w:ascii="Times New Roman" w:hAnsi="Times New Roman" w:cs="Times New Roman"/>
        </w:rPr>
        <w:t xml:space="preserve"> </w:t>
      </w:r>
      <w:r w:rsidRPr="00A90996">
        <w:rPr>
          <w:rFonts w:ascii="Times New Roman" w:hAnsi="Times New Roman" w:cs="Times New Roman"/>
        </w:rPr>
        <w:t xml:space="preserve">discussion would be instructive (perhaps replacing some of the repetitive text in the current discussion); the authors </w:t>
      </w:r>
      <w:proofErr w:type="spellStart"/>
      <w:proofErr w:type="gramStart"/>
      <w:r w:rsidRPr="00A90996">
        <w:rPr>
          <w:rFonts w:ascii="Times New Roman" w:hAnsi="Times New Roman" w:cs="Times New Roman"/>
        </w:rPr>
        <w:t>wont</w:t>
      </w:r>
      <w:proofErr w:type="spellEnd"/>
      <w:proofErr w:type="gramEnd"/>
      <w:r w:rsidRPr="00A90996">
        <w:rPr>
          <w:rFonts w:ascii="Times New Roman" w:hAnsi="Times New Roman" w:cs="Times New Roman"/>
        </w:rPr>
        <w:t xml:space="preserve"> have to look far into the literature to find many studies that have remarked on the apparent heterogeneity in unfiltered data.</w:t>
      </w:r>
    </w:p>
    <w:p w14:paraId="5407D9CD" w14:textId="77777777" w:rsidR="00AE4063" w:rsidRPr="00A90996" w:rsidRDefault="00AE4063" w:rsidP="002C574D">
      <w:pPr>
        <w:pStyle w:val="NoSpacing"/>
        <w:rPr>
          <w:rFonts w:ascii="Times New Roman" w:hAnsi="Times New Roman" w:cs="Times New Roman"/>
        </w:rPr>
      </w:pPr>
    </w:p>
    <w:p w14:paraId="4C3B6ECE" w14:textId="34A35400" w:rsidR="00AE4063" w:rsidRPr="00A90996" w:rsidRDefault="00CC30B7" w:rsidP="002C574D">
      <w:pPr>
        <w:pStyle w:val="NoSpacing"/>
        <w:rPr>
          <w:rFonts w:ascii="Times New Roman" w:hAnsi="Times New Roman" w:cs="Times New Roman"/>
          <w:i/>
        </w:rPr>
      </w:pPr>
      <w:r w:rsidRPr="00A90996">
        <w:rPr>
          <w:rFonts w:ascii="Times New Roman" w:hAnsi="Times New Roman" w:cs="Times New Roman"/>
          <w:i/>
          <w:noProof/>
        </w:rPr>
        <mc:AlternateContent>
          <mc:Choice Requires="wpg">
            <w:drawing>
              <wp:anchor distT="0" distB="0" distL="114300" distR="114300" simplePos="0" relativeHeight="251658240" behindDoc="1" locked="0" layoutInCell="1" allowOverlap="1" wp14:anchorId="2AA7798A" wp14:editId="4082E59D">
                <wp:simplePos x="0" y="0"/>
                <wp:positionH relativeFrom="page">
                  <wp:posOffset>4941570</wp:posOffset>
                </wp:positionH>
                <wp:positionV relativeFrom="paragraph">
                  <wp:posOffset>1057910</wp:posOffset>
                </wp:positionV>
                <wp:extent cx="45720" cy="1270"/>
                <wp:effectExtent l="7620" t="8890" r="13335"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270"/>
                          <a:chOff x="7782" y="1666"/>
                          <a:chExt cx="72" cy="2"/>
                        </a:xfrm>
                      </wpg:grpSpPr>
                      <wps:wsp>
                        <wps:cNvPr id="3" name="Freeform 3"/>
                        <wps:cNvSpPr>
                          <a:spLocks/>
                        </wps:cNvSpPr>
                        <wps:spPr bwMode="auto">
                          <a:xfrm>
                            <a:off x="7782" y="1666"/>
                            <a:ext cx="72" cy="2"/>
                          </a:xfrm>
                          <a:custGeom>
                            <a:avLst/>
                            <a:gdLst>
                              <a:gd name="T0" fmla="+- 0 7782 7782"/>
                              <a:gd name="T1" fmla="*/ T0 w 72"/>
                              <a:gd name="T2" fmla="+- 0 7854 7782"/>
                              <a:gd name="T3" fmla="*/ T2 w 72"/>
                            </a:gdLst>
                            <a:ahLst/>
                            <a:cxnLst>
                              <a:cxn ang="0">
                                <a:pos x="T1" y="0"/>
                              </a:cxn>
                              <a:cxn ang="0">
                                <a:pos x="T3" y="0"/>
                              </a:cxn>
                            </a:cxnLst>
                            <a:rect l="0" t="0" r="r" b="b"/>
                            <a:pathLst>
                              <a:path w="72">
                                <a:moveTo>
                                  <a:pt x="0" y="0"/>
                                </a:moveTo>
                                <a:lnTo>
                                  <a:pt x="72" y="0"/>
                                </a:lnTo>
                              </a:path>
                            </a:pathLst>
                          </a:custGeom>
                          <a:noFill/>
                          <a:ln w="505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00837" id="Group 2" o:spid="_x0000_s1026" style="position:absolute;margin-left:389.1pt;margin-top:83.3pt;width:3.6pt;height:.1pt;z-index:-251658240;mso-position-horizontal-relative:page" coordorigin="7782,1666" coordsize="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">
                <v:shape id="Freeform 3" o:spid="_x0000_s1027" style="position:absolute;left:7782;top:1666;width:72;height:2;visibility:visible;mso-wrap-style:square;v-text-anchor:top" coordsize="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9Dr0A&#10;AADaAAAADwAAAGRycy9kb3ducmV2LnhtbESPzQrCMBCE74LvEFbwpqm/SDWKCoKCF6t4Xpq1LTab&#10;0kStb28EweMwM98wi1VjSvGk2hWWFQz6EQji1OqCMwWX8643A+E8ssbSMil4k4PVst1aYKzti0/0&#10;THwmAoRdjApy76tYSpfmZND1bUUcvJutDfog60zqGl8Bbko5jKKpNFhwWMixom1O6T15GAV+fMTr&#10;YRRNZjR+DKXcmM3pZpTqdpr1HISnxv/Dv/ZeKxjB90q4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09Dr0AAADaAAAADwAAAAAAAAAAAAAAAACYAgAAZHJzL2Rvd25yZXYu&#10;eG1sUEsFBgAAAAAEAAQA9QAAAIIDAAAAAA==&#10;" path="m,l72,e" filled="f" strokecolor="blue" strokeweight=".14042mm">
                  <v:path arrowok="t" o:connecttype="custom" o:connectlocs="0,0;72,0" o:connectangles="0,0"/>
                </v:shape>
                <w10:wrap anchorx="page"/>
              </v:group>
            </w:pict>
          </mc:Fallback>
        </mc:AlternateContent>
      </w:r>
      <w:r w:rsidR="00B10E2F">
        <w:rPr>
          <w:rFonts w:ascii="Times New Roman" w:hAnsi="Times New Roman" w:cs="Times New Roman"/>
          <w:i/>
        </w:rPr>
        <w:t xml:space="preserve">We agree that this result is intriguing.  The short answer, in our view, is that the day-to-day variability is not real, but rather an artifact of advection.  For example, our results showed that prior to removing variability due to advection from a time series at </w:t>
      </w:r>
      <w:proofErr w:type="spellStart"/>
      <w:r w:rsidR="00B10E2F">
        <w:rPr>
          <w:rFonts w:ascii="Times New Roman" w:hAnsi="Times New Roman" w:cs="Times New Roman"/>
          <w:i/>
        </w:rPr>
        <w:t>Sapelo</w:t>
      </w:r>
      <w:proofErr w:type="spellEnd"/>
      <w:r w:rsidR="00B10E2F">
        <w:rPr>
          <w:rFonts w:ascii="Times New Roman" w:hAnsi="Times New Roman" w:cs="Times New Roman"/>
          <w:i/>
        </w:rPr>
        <w:t xml:space="preserve"> Island (Fig 8), the </w:t>
      </w:r>
      <w:proofErr w:type="spellStart"/>
      <w:r w:rsidR="00B10E2F" w:rsidRPr="00A90996">
        <w:rPr>
          <w:rFonts w:ascii="Times New Roman" w:hAnsi="Times New Roman" w:cs="Times New Roman"/>
          <w:i/>
        </w:rPr>
        <w:t>interday</w:t>
      </w:r>
      <w:proofErr w:type="spellEnd"/>
      <w:r w:rsidR="00B10E2F" w:rsidRPr="00A90996">
        <w:rPr>
          <w:rFonts w:ascii="Times New Roman" w:hAnsi="Times New Roman" w:cs="Times New Roman"/>
          <w:i/>
        </w:rPr>
        <w:t xml:space="preserve"> variation </w:t>
      </w:r>
      <w:r w:rsidR="00B10E2F">
        <w:rPr>
          <w:rFonts w:ascii="Times New Roman" w:hAnsi="Times New Roman" w:cs="Times New Roman"/>
          <w:i/>
        </w:rPr>
        <w:t>in metabolism was</w:t>
      </w:r>
      <w:r w:rsidR="00B10E2F" w:rsidRPr="00A90996">
        <w:rPr>
          <w:rFonts w:ascii="Times New Roman" w:hAnsi="Times New Roman" w:cs="Times New Roman"/>
          <w:i/>
        </w:rPr>
        <w:t xml:space="preserve"> as large as the seasonal variation (see the multimedia widget for </w:t>
      </w:r>
      <w:proofErr w:type="spellStart"/>
      <w:r w:rsidR="00B10E2F" w:rsidRPr="00A90996">
        <w:rPr>
          <w:rFonts w:ascii="Times New Roman" w:hAnsi="Times New Roman" w:cs="Times New Roman"/>
          <w:i/>
        </w:rPr>
        <w:t>Sapelo</w:t>
      </w:r>
      <w:proofErr w:type="spellEnd"/>
      <w:r w:rsidR="00B10E2F" w:rsidRPr="00A90996">
        <w:rPr>
          <w:rFonts w:ascii="Times New Roman" w:hAnsi="Times New Roman" w:cs="Times New Roman"/>
          <w:i/>
        </w:rPr>
        <w:t xml:space="preserve"> Island </w:t>
      </w:r>
      <w:hyperlink r:id="rId19">
        <w:r w:rsidR="00B10E2F" w:rsidRPr="00A90996">
          <w:rPr>
            <w:rStyle w:val="Hyperlink"/>
            <w:rFonts w:ascii="Times New Roman" w:hAnsi="Times New Roman" w:cs="Times New Roman"/>
            <w:i/>
          </w:rPr>
          <w:t>https://beckmw.shinyapps.io/detiding cases/</w:t>
        </w:r>
      </w:hyperlink>
      <w:r w:rsidR="00B10E2F" w:rsidRPr="00A90996">
        <w:rPr>
          <w:rFonts w:ascii="Times New Roman" w:hAnsi="Times New Roman" w:cs="Times New Roman"/>
          <w:i/>
        </w:rPr>
        <w:t>)</w:t>
      </w:r>
      <w:r w:rsidR="00B10E2F">
        <w:rPr>
          <w:rFonts w:ascii="Times New Roman" w:hAnsi="Times New Roman" w:cs="Times New Roman"/>
          <w:i/>
        </w:rPr>
        <w:t xml:space="preserve">.  </w:t>
      </w:r>
      <w:r w:rsidR="00B10E2F" w:rsidRPr="00A90996">
        <w:rPr>
          <w:rFonts w:ascii="Times New Roman" w:hAnsi="Times New Roman" w:cs="Times New Roman"/>
          <w:i/>
        </w:rPr>
        <w:t xml:space="preserve">Based on our understanding of water quality and habitat at </w:t>
      </w:r>
      <w:proofErr w:type="spellStart"/>
      <w:r w:rsidR="00B10E2F" w:rsidRPr="00A90996">
        <w:rPr>
          <w:rFonts w:ascii="Times New Roman" w:hAnsi="Times New Roman" w:cs="Times New Roman"/>
          <w:i/>
        </w:rPr>
        <w:t>Sapelo</w:t>
      </w:r>
      <w:proofErr w:type="spellEnd"/>
      <w:r w:rsidR="00B10E2F" w:rsidRPr="00A90996">
        <w:rPr>
          <w:rFonts w:ascii="Times New Roman" w:hAnsi="Times New Roman" w:cs="Times New Roman"/>
          <w:i/>
        </w:rPr>
        <w:t xml:space="preserve"> Island, we </w:t>
      </w:r>
      <w:r w:rsidR="00B10E2F">
        <w:rPr>
          <w:rFonts w:ascii="Times New Roman" w:hAnsi="Times New Roman" w:cs="Times New Roman"/>
          <w:i/>
        </w:rPr>
        <w:t xml:space="preserve">can’t think of a mechanistic reason for such large </w:t>
      </w:r>
      <w:proofErr w:type="spellStart"/>
      <w:r w:rsidR="00B10E2F">
        <w:rPr>
          <w:rFonts w:ascii="Times New Roman" w:hAnsi="Times New Roman" w:cs="Times New Roman"/>
          <w:i/>
        </w:rPr>
        <w:t>interday</w:t>
      </w:r>
      <w:proofErr w:type="spellEnd"/>
      <w:r w:rsidR="00B10E2F">
        <w:rPr>
          <w:rFonts w:ascii="Times New Roman" w:hAnsi="Times New Roman" w:cs="Times New Roman"/>
          <w:i/>
        </w:rPr>
        <w:t xml:space="preserve"> variations.</w:t>
      </w:r>
      <w:r w:rsidR="00E725A8">
        <w:rPr>
          <w:rFonts w:ascii="Times New Roman" w:hAnsi="Times New Roman" w:cs="Times New Roman"/>
          <w:i/>
        </w:rPr>
        <w:t xml:space="preserve">  Conversely, variations in nutrient inputs, phytoplankton biomass, </w:t>
      </w:r>
      <w:r w:rsidR="007F5800">
        <w:rPr>
          <w:rFonts w:ascii="Times New Roman" w:hAnsi="Times New Roman" w:cs="Times New Roman"/>
          <w:i/>
        </w:rPr>
        <w:t>temperature, etc., sh</w:t>
      </w:r>
      <w:r w:rsidR="00E725A8">
        <w:rPr>
          <w:rFonts w:ascii="Times New Roman" w:hAnsi="Times New Roman" w:cs="Times New Roman"/>
          <w:i/>
        </w:rPr>
        <w:t xml:space="preserve">ould generate considerable differences in metabolism rates at longer time scales.  In our own study (paper in prep) in Pensacola Bay, we conducted weekly metabolism measurements using BOD bottles at the same location as we had a DO sensor.  These results also showed that the bottle based measurements were less variable … an observation that was one motivation for this work.  We would stop short of saying that there is not day to day variability that weekly or monthly measurements don’t capture.  Potentially, after removing advection, one may still see variations that may be related to likely causes, leading to increased understanding of factors that affect metabolic rates in estuaries.  </w:t>
      </w:r>
      <w:r w:rsidR="00401F2F" w:rsidRPr="00A90996">
        <w:rPr>
          <w:rFonts w:ascii="Times New Roman" w:hAnsi="Times New Roman" w:cs="Times New Roman"/>
          <w:i/>
        </w:rPr>
        <w:t xml:space="preserve">We added text in the discussion to </w:t>
      </w:r>
      <w:r w:rsidR="00E725A8">
        <w:rPr>
          <w:rFonts w:ascii="Times New Roman" w:hAnsi="Times New Roman" w:cs="Times New Roman"/>
          <w:i/>
        </w:rPr>
        <w:t xml:space="preserve">address </w:t>
      </w:r>
      <w:r w:rsidR="00401F2F" w:rsidRPr="00A90996">
        <w:rPr>
          <w:rFonts w:ascii="Times New Roman" w:hAnsi="Times New Roman" w:cs="Times New Roman"/>
          <w:i/>
        </w:rPr>
        <w:t xml:space="preserve">these </w:t>
      </w:r>
      <w:r w:rsidR="00E725A8">
        <w:rPr>
          <w:rFonts w:ascii="Times New Roman" w:hAnsi="Times New Roman" w:cs="Times New Roman"/>
          <w:i/>
        </w:rPr>
        <w:t xml:space="preserve">issues </w:t>
      </w:r>
      <w:r w:rsidR="00401F2F" w:rsidRPr="00A90996">
        <w:rPr>
          <w:rFonts w:ascii="Times New Roman" w:hAnsi="Times New Roman" w:cs="Times New Roman"/>
          <w:i/>
        </w:rPr>
        <w:t>(line 4</w:t>
      </w:r>
      <w:r w:rsidR="00765720">
        <w:rPr>
          <w:rFonts w:ascii="Times New Roman" w:hAnsi="Times New Roman" w:cs="Times New Roman"/>
          <w:i/>
        </w:rPr>
        <w:t>38</w:t>
      </w:r>
      <w:r w:rsidR="00401F2F" w:rsidRPr="00A90996">
        <w:rPr>
          <w:rFonts w:ascii="Times New Roman" w:hAnsi="Times New Roman" w:cs="Times New Roman"/>
          <w:i/>
        </w:rPr>
        <w:t>).</w:t>
      </w:r>
    </w:p>
    <w:p w14:paraId="797C0591" w14:textId="77777777" w:rsidR="00300157" w:rsidRPr="007B71DD" w:rsidRDefault="00300157" w:rsidP="00C76720">
      <w:pPr>
        <w:pStyle w:val="NoSpacing"/>
        <w:rPr>
          <w:rFonts w:ascii="Times New Roman" w:hAnsi="Times New Roman" w:cs="Times New Roman"/>
          <w:i/>
        </w:rPr>
      </w:pPr>
    </w:p>
    <w:p w14:paraId="511B5526" w14:textId="78205252" w:rsidR="00424FA6" w:rsidRDefault="00765720" w:rsidP="00C76720">
      <w:pPr>
        <w:pStyle w:val="NoSpacing"/>
        <w:rPr>
          <w:rFonts w:ascii="Times New Roman" w:hAnsi="Times New Roman" w:cs="Times New Roman"/>
          <w:i/>
        </w:rPr>
      </w:pPr>
      <w:r w:rsidRPr="007B71DD">
        <w:rPr>
          <w:rFonts w:ascii="Times New Roman" w:hAnsi="Times New Roman" w:cs="Times New Roman"/>
          <w:i/>
        </w:rPr>
        <w:t>‘</w:t>
      </w:r>
      <w:r w:rsidR="007B71DD" w:rsidRPr="007B71DD">
        <w:rPr>
          <w:rFonts w:ascii="Times New Roman" w:hAnsi="Times New Roman" w:cs="Times New Roman"/>
          <w:i/>
        </w:rPr>
        <w:t xml:space="preserve">Analysis of simulated DO time series with known characteristics and subsequent extension to continuous monitoring data from selected NERRS sites suggested that the approach can in many circumstances successfully isolate and remove much of the tidal variation.  In application to DO time series from NERRS sites, the method reduced apparent day-to-day variation in metabolic rates, suggesting that this variation could result substantially from artifacts of advection, rather than real drivers of metabolic processes. This hypothesis could be investigated further by applying weighted regression to DO time series while collecting contemporaneous measurements of metabolism and causal factors at a relatively high frequency.  </w:t>
      </w:r>
      <w:r w:rsidR="00C76720" w:rsidRPr="007B71DD">
        <w:rPr>
          <w:rFonts w:ascii="Times New Roman" w:hAnsi="Times New Roman" w:cs="Times New Roman"/>
          <w:i/>
        </w:rPr>
        <w:t>T</w:t>
      </w:r>
      <w:r w:rsidR="00C76720">
        <w:rPr>
          <w:rFonts w:ascii="Times New Roman" w:hAnsi="Times New Roman" w:cs="Times New Roman"/>
          <w:i/>
        </w:rPr>
        <w:t>he regression method and open-water technique may have br</w:t>
      </w:r>
      <w:r w:rsidR="00EE6C81">
        <w:rPr>
          <w:rFonts w:ascii="Times New Roman" w:hAnsi="Times New Roman" w:cs="Times New Roman"/>
          <w:i/>
        </w:rPr>
        <w:t>o</w:t>
      </w:r>
      <w:r w:rsidR="00C76720">
        <w:rPr>
          <w:rFonts w:ascii="Times New Roman" w:hAnsi="Times New Roman" w:cs="Times New Roman"/>
          <w:i/>
        </w:rPr>
        <w:t>ad appeal for application …</w:t>
      </w:r>
      <w:r>
        <w:rPr>
          <w:rFonts w:ascii="Times New Roman" w:hAnsi="Times New Roman" w:cs="Times New Roman"/>
          <w:i/>
        </w:rPr>
        <w:t>’</w:t>
      </w:r>
    </w:p>
    <w:p w14:paraId="6CCC1470" w14:textId="77777777" w:rsidR="00AE4063" w:rsidRPr="00A90996" w:rsidRDefault="00AE4063" w:rsidP="002C574D">
      <w:pPr>
        <w:pStyle w:val="NoSpacing"/>
        <w:rPr>
          <w:rFonts w:ascii="Times New Roman" w:hAnsi="Times New Roman" w:cs="Times New Roman"/>
        </w:rPr>
      </w:pPr>
    </w:p>
    <w:p w14:paraId="6C38F7E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Table 3: Were the metabolic rates given here those calculated using the </w:t>
      </w:r>
      <w:proofErr w:type="gramStart"/>
      <w:r w:rsidRPr="00A90996">
        <w:rPr>
          <w:rFonts w:ascii="Times New Roman" w:hAnsi="Times New Roman" w:cs="Times New Roman"/>
        </w:rPr>
        <w:t>authors</w:t>
      </w:r>
      <w:proofErr w:type="gramEnd"/>
      <w:r w:rsidRPr="00A90996">
        <w:rPr>
          <w:rFonts w:ascii="Times New Roman" w:hAnsi="Times New Roman" w:cs="Times New Roman"/>
        </w:rPr>
        <w:t xml:space="preserve"> method?</w:t>
      </w:r>
    </w:p>
    <w:p w14:paraId="608B7CC9" w14:textId="77777777" w:rsidR="00AE4063" w:rsidRPr="00A90996" w:rsidRDefault="00AE4063" w:rsidP="002C574D">
      <w:pPr>
        <w:pStyle w:val="NoSpacing"/>
        <w:rPr>
          <w:rFonts w:ascii="Times New Roman" w:hAnsi="Times New Roman" w:cs="Times New Roman"/>
        </w:rPr>
      </w:pPr>
    </w:p>
    <w:p w14:paraId="623F0E73" w14:textId="3CDDE768" w:rsidR="00AE4063" w:rsidRPr="00111545" w:rsidRDefault="00401F2F" w:rsidP="002C574D">
      <w:pPr>
        <w:pStyle w:val="NoSpacing"/>
        <w:rPr>
          <w:rFonts w:ascii="Times New Roman" w:hAnsi="Times New Roman" w:cs="Times New Roman"/>
          <w:i/>
        </w:rPr>
      </w:pPr>
      <w:r w:rsidRPr="00A90996">
        <w:rPr>
          <w:rFonts w:ascii="Times New Roman" w:hAnsi="Times New Roman" w:cs="Times New Roman"/>
          <w:i/>
        </w:rPr>
        <w:t>These were based on our methods, without filtering. Text was added to the footnote for clarity: ‘...estimated</w:t>
      </w:r>
      <w:r w:rsidR="008C2B07" w:rsidRPr="00A90996">
        <w:rPr>
          <w:rFonts w:ascii="Times New Roman" w:hAnsi="Times New Roman" w:cs="Times New Roman"/>
          <w:i/>
        </w:rPr>
        <w:t xml:space="preserve"> </w:t>
      </w:r>
      <w:r w:rsidRPr="00A90996">
        <w:rPr>
          <w:rFonts w:ascii="Times New Roman" w:hAnsi="Times New Roman" w:cs="Times New Roman"/>
          <w:i/>
        </w:rPr>
        <w:t>using methods described herein with</w:t>
      </w:r>
      <w:r w:rsidR="007F5800">
        <w:rPr>
          <w:rFonts w:ascii="Times New Roman" w:hAnsi="Times New Roman" w:cs="Times New Roman"/>
          <w:i/>
        </w:rPr>
        <w:t>out removing advection effects</w:t>
      </w:r>
      <w:r w:rsidR="0091692C">
        <w:rPr>
          <w:rFonts w:ascii="Times New Roman" w:hAnsi="Times New Roman" w:cs="Times New Roman"/>
          <w:i/>
        </w:rPr>
        <w:t>.</w:t>
      </w:r>
      <w:r w:rsidRPr="00A90996">
        <w:rPr>
          <w:rFonts w:ascii="Times New Roman" w:hAnsi="Times New Roman" w:cs="Times New Roman"/>
          <w:i/>
        </w:rPr>
        <w:t>’</w:t>
      </w:r>
    </w:p>
    <w:sectPr w:rsidR="00AE4063" w:rsidRPr="00111545">
      <w:footerReference w:type="default" r:id="rId20"/>
      <w:pgSz w:w="12240" w:h="15840"/>
      <w:pgMar w:top="1400" w:right="1360" w:bottom="1020" w:left="1340" w:header="0" w:footer="8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8C7AF" w14:textId="77777777" w:rsidR="008F1EE8" w:rsidRDefault="008F1EE8">
      <w:pPr>
        <w:spacing w:after="0" w:line="240" w:lineRule="auto"/>
      </w:pPr>
      <w:r>
        <w:separator/>
      </w:r>
    </w:p>
  </w:endnote>
  <w:endnote w:type="continuationSeparator" w:id="0">
    <w:p w14:paraId="6D7C674C" w14:textId="77777777" w:rsidR="008F1EE8" w:rsidRDefault="008F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EAD0" w14:textId="12AED1AD" w:rsidR="0040690B" w:rsidRDefault="00CC30B7">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13EF0D06" wp14:editId="4187D2CD">
              <wp:simplePos x="0" y="0"/>
              <wp:positionH relativeFrom="page">
                <wp:posOffset>3786505</wp:posOffset>
              </wp:positionH>
              <wp:positionV relativeFrom="page">
                <wp:posOffset>9397365</wp:posOffset>
              </wp:positionV>
              <wp:extent cx="199390"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35893" w14:textId="77777777" w:rsidR="0040690B" w:rsidRPr="00111545" w:rsidRDefault="0040690B">
                          <w:pPr>
                            <w:spacing w:after="0" w:line="250" w:lineRule="exact"/>
                            <w:ind w:left="40" w:right="-20"/>
                            <w:rPr>
                              <w:rFonts w:ascii="Times New Roman" w:eastAsia="Arial" w:hAnsi="Times New Roman" w:cs="Times New Roman"/>
                              <w:sz w:val="24"/>
                              <w:szCs w:val="24"/>
                            </w:rPr>
                          </w:pPr>
                          <w:r w:rsidRPr="00111545">
                            <w:rPr>
                              <w:rFonts w:ascii="Times New Roman" w:hAnsi="Times New Roman" w:cs="Times New Roman"/>
                            </w:rPr>
                            <w:fldChar w:fldCharType="begin"/>
                          </w:r>
                          <w:r w:rsidRPr="00111545">
                            <w:rPr>
                              <w:rFonts w:ascii="Times New Roman" w:eastAsia="Arial" w:hAnsi="Times New Roman" w:cs="Times New Roman"/>
                              <w:sz w:val="24"/>
                              <w:szCs w:val="24"/>
                            </w:rPr>
                            <w:instrText xml:space="preserve"> PAGE </w:instrText>
                          </w:r>
                          <w:r w:rsidRPr="00111545">
                            <w:rPr>
                              <w:rFonts w:ascii="Times New Roman" w:hAnsi="Times New Roman" w:cs="Times New Roman"/>
                            </w:rPr>
                            <w:fldChar w:fldCharType="separate"/>
                          </w:r>
                          <w:r w:rsidR="003F289A">
                            <w:rPr>
                              <w:rFonts w:ascii="Times New Roman" w:eastAsia="Arial" w:hAnsi="Times New Roman" w:cs="Times New Roman"/>
                              <w:noProof/>
                              <w:sz w:val="24"/>
                              <w:szCs w:val="24"/>
                            </w:rPr>
                            <w:t>12</w:t>
                          </w:r>
                          <w:r w:rsidRPr="0011154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F0D06" id="_x0000_t202" coordsize="21600,21600" o:spt="202" path="m,l,21600r21600,l21600,xe">
              <v:stroke joinstyle="miter"/>
              <v:path gradientshapeok="t" o:connecttype="rect"/>
            </v:shapetype>
            <v:shape id="Text Box 1" o:spid="_x0000_s1026" type="#_x0000_t202" style="position:absolute;margin-left:298.15pt;margin-top:739.95pt;width:15.7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" filled="f" stroked="f">
              <v:textbox inset="0,0,0,0">
                <w:txbxContent>
                  <w:p w14:paraId="54D35893" w14:textId="77777777" w:rsidR="0040690B" w:rsidRPr="00111545" w:rsidRDefault="0040690B">
                    <w:pPr>
                      <w:spacing w:after="0" w:line="250" w:lineRule="exact"/>
                      <w:ind w:left="40" w:right="-20"/>
                      <w:rPr>
                        <w:rFonts w:ascii="Times New Roman" w:eastAsia="Arial" w:hAnsi="Times New Roman" w:cs="Times New Roman"/>
                        <w:sz w:val="24"/>
                        <w:szCs w:val="24"/>
                      </w:rPr>
                    </w:pPr>
                    <w:r w:rsidRPr="00111545">
                      <w:rPr>
                        <w:rFonts w:ascii="Times New Roman" w:hAnsi="Times New Roman" w:cs="Times New Roman"/>
                      </w:rPr>
                      <w:fldChar w:fldCharType="begin"/>
                    </w:r>
                    <w:r w:rsidRPr="00111545">
                      <w:rPr>
                        <w:rFonts w:ascii="Times New Roman" w:eastAsia="Arial" w:hAnsi="Times New Roman" w:cs="Times New Roman"/>
                        <w:sz w:val="24"/>
                        <w:szCs w:val="24"/>
                      </w:rPr>
                      <w:instrText xml:space="preserve"> PAGE </w:instrText>
                    </w:r>
                    <w:r w:rsidRPr="00111545">
                      <w:rPr>
                        <w:rFonts w:ascii="Times New Roman" w:hAnsi="Times New Roman" w:cs="Times New Roman"/>
                      </w:rPr>
                      <w:fldChar w:fldCharType="separate"/>
                    </w:r>
                    <w:r w:rsidR="003F289A">
                      <w:rPr>
                        <w:rFonts w:ascii="Times New Roman" w:eastAsia="Arial" w:hAnsi="Times New Roman" w:cs="Times New Roman"/>
                        <w:noProof/>
                        <w:sz w:val="24"/>
                        <w:szCs w:val="24"/>
                      </w:rPr>
                      <w:t>12</w:t>
                    </w:r>
                    <w:r w:rsidRPr="00111545">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C248D" w14:textId="77777777" w:rsidR="008F1EE8" w:rsidRDefault="008F1EE8">
      <w:pPr>
        <w:spacing w:after="0" w:line="240" w:lineRule="auto"/>
      </w:pPr>
      <w:r>
        <w:separator/>
      </w:r>
    </w:p>
  </w:footnote>
  <w:footnote w:type="continuationSeparator" w:id="0">
    <w:p w14:paraId="478AFE66" w14:textId="77777777" w:rsidR="008F1EE8" w:rsidRDefault="008F1EE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63"/>
    <w:rsid w:val="00005664"/>
    <w:rsid w:val="00022536"/>
    <w:rsid w:val="00024254"/>
    <w:rsid w:val="000952D8"/>
    <w:rsid w:val="000C011F"/>
    <w:rsid w:val="000D286B"/>
    <w:rsid w:val="00111545"/>
    <w:rsid w:val="001123B8"/>
    <w:rsid w:val="001D3694"/>
    <w:rsid w:val="00242F67"/>
    <w:rsid w:val="00275D05"/>
    <w:rsid w:val="002C574D"/>
    <w:rsid w:val="00300157"/>
    <w:rsid w:val="003079BE"/>
    <w:rsid w:val="003978EF"/>
    <w:rsid w:val="003A0F3A"/>
    <w:rsid w:val="003A4232"/>
    <w:rsid w:val="003C49B3"/>
    <w:rsid w:val="003D5118"/>
    <w:rsid w:val="003D6D9D"/>
    <w:rsid w:val="003F289A"/>
    <w:rsid w:val="003F72E4"/>
    <w:rsid w:val="003F7D43"/>
    <w:rsid w:val="00401F2F"/>
    <w:rsid w:val="0040690B"/>
    <w:rsid w:val="00424FA6"/>
    <w:rsid w:val="00437F42"/>
    <w:rsid w:val="004431F3"/>
    <w:rsid w:val="00445ABA"/>
    <w:rsid w:val="00456B4B"/>
    <w:rsid w:val="00460097"/>
    <w:rsid w:val="004767C7"/>
    <w:rsid w:val="004C2280"/>
    <w:rsid w:val="004C3E2C"/>
    <w:rsid w:val="004E48A1"/>
    <w:rsid w:val="005037F9"/>
    <w:rsid w:val="00505947"/>
    <w:rsid w:val="00506211"/>
    <w:rsid w:val="0054407C"/>
    <w:rsid w:val="00560369"/>
    <w:rsid w:val="006057E9"/>
    <w:rsid w:val="006233BF"/>
    <w:rsid w:val="00646D10"/>
    <w:rsid w:val="00656654"/>
    <w:rsid w:val="006671C0"/>
    <w:rsid w:val="006A0A4E"/>
    <w:rsid w:val="00734D09"/>
    <w:rsid w:val="00765720"/>
    <w:rsid w:val="00797B7D"/>
    <w:rsid w:val="007B5332"/>
    <w:rsid w:val="007B71DD"/>
    <w:rsid w:val="007F5800"/>
    <w:rsid w:val="00830074"/>
    <w:rsid w:val="0083447D"/>
    <w:rsid w:val="00846764"/>
    <w:rsid w:val="0087033F"/>
    <w:rsid w:val="0087657F"/>
    <w:rsid w:val="0089262A"/>
    <w:rsid w:val="008C189E"/>
    <w:rsid w:val="008C2B07"/>
    <w:rsid w:val="008F1EE8"/>
    <w:rsid w:val="00902921"/>
    <w:rsid w:val="0091692C"/>
    <w:rsid w:val="00960361"/>
    <w:rsid w:val="0096410A"/>
    <w:rsid w:val="00A22062"/>
    <w:rsid w:val="00A44FC6"/>
    <w:rsid w:val="00A90996"/>
    <w:rsid w:val="00AC17B2"/>
    <w:rsid w:val="00AE4063"/>
    <w:rsid w:val="00B10E2F"/>
    <w:rsid w:val="00B23325"/>
    <w:rsid w:val="00B604C5"/>
    <w:rsid w:val="00BA4C2E"/>
    <w:rsid w:val="00BF3298"/>
    <w:rsid w:val="00BF7772"/>
    <w:rsid w:val="00C76720"/>
    <w:rsid w:val="00C956C7"/>
    <w:rsid w:val="00CB3A08"/>
    <w:rsid w:val="00CC30B7"/>
    <w:rsid w:val="00CC64A3"/>
    <w:rsid w:val="00CE2F1E"/>
    <w:rsid w:val="00D63CAD"/>
    <w:rsid w:val="00D74C4C"/>
    <w:rsid w:val="00D7673B"/>
    <w:rsid w:val="00E31B56"/>
    <w:rsid w:val="00E340CE"/>
    <w:rsid w:val="00E725A8"/>
    <w:rsid w:val="00E738BE"/>
    <w:rsid w:val="00ED3407"/>
    <w:rsid w:val="00ED4237"/>
    <w:rsid w:val="00EE6C81"/>
    <w:rsid w:val="00F11363"/>
    <w:rsid w:val="00F13EFB"/>
    <w:rsid w:val="00FC070A"/>
    <w:rsid w:val="00FD7674"/>
    <w:rsid w:val="00FF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83AC84"/>
  <w15:docId w15:val="{2B35CE42-DB8A-4492-95DD-F1CB7D0B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74D"/>
    <w:rPr>
      <w:color w:val="0000FF" w:themeColor="hyperlink"/>
      <w:u w:val="single"/>
    </w:rPr>
  </w:style>
  <w:style w:type="paragraph" w:styleId="NoSpacing">
    <w:name w:val="No Spacing"/>
    <w:uiPriority w:val="1"/>
    <w:qFormat/>
    <w:rsid w:val="002C574D"/>
    <w:pPr>
      <w:spacing w:after="0" w:line="240" w:lineRule="auto"/>
    </w:pPr>
  </w:style>
  <w:style w:type="paragraph" w:styleId="Header">
    <w:name w:val="header"/>
    <w:basedOn w:val="Normal"/>
    <w:link w:val="HeaderChar"/>
    <w:uiPriority w:val="99"/>
    <w:unhideWhenUsed/>
    <w:rsid w:val="00111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545"/>
  </w:style>
  <w:style w:type="paragraph" w:styleId="Footer">
    <w:name w:val="footer"/>
    <w:basedOn w:val="Normal"/>
    <w:link w:val="FooterChar"/>
    <w:uiPriority w:val="99"/>
    <w:unhideWhenUsed/>
    <w:rsid w:val="0011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545"/>
  </w:style>
  <w:style w:type="paragraph" w:styleId="BalloonText">
    <w:name w:val="Balloon Text"/>
    <w:basedOn w:val="Normal"/>
    <w:link w:val="BalloonTextChar"/>
    <w:uiPriority w:val="99"/>
    <w:semiHidden/>
    <w:unhideWhenUsed/>
    <w:rsid w:val="00A90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996"/>
    <w:rPr>
      <w:rFonts w:ascii="Segoe UI" w:hAnsi="Segoe UI" w:cs="Segoe UI"/>
      <w:sz w:val="18"/>
      <w:szCs w:val="18"/>
    </w:rPr>
  </w:style>
  <w:style w:type="character" w:styleId="CommentReference">
    <w:name w:val="annotation reference"/>
    <w:basedOn w:val="DefaultParagraphFont"/>
    <w:uiPriority w:val="99"/>
    <w:semiHidden/>
    <w:unhideWhenUsed/>
    <w:rsid w:val="004767C7"/>
    <w:rPr>
      <w:sz w:val="16"/>
      <w:szCs w:val="16"/>
    </w:rPr>
  </w:style>
  <w:style w:type="paragraph" w:styleId="CommentText">
    <w:name w:val="annotation text"/>
    <w:basedOn w:val="Normal"/>
    <w:link w:val="CommentTextChar"/>
    <w:uiPriority w:val="99"/>
    <w:semiHidden/>
    <w:unhideWhenUsed/>
    <w:rsid w:val="004767C7"/>
    <w:pPr>
      <w:spacing w:line="240" w:lineRule="auto"/>
    </w:pPr>
    <w:rPr>
      <w:sz w:val="20"/>
      <w:szCs w:val="20"/>
    </w:rPr>
  </w:style>
  <w:style w:type="character" w:customStyle="1" w:styleId="CommentTextChar">
    <w:name w:val="Comment Text Char"/>
    <w:basedOn w:val="DefaultParagraphFont"/>
    <w:link w:val="CommentText"/>
    <w:uiPriority w:val="99"/>
    <w:semiHidden/>
    <w:rsid w:val="004767C7"/>
    <w:rPr>
      <w:sz w:val="20"/>
      <w:szCs w:val="20"/>
    </w:rPr>
  </w:style>
  <w:style w:type="paragraph" w:styleId="CommentSubject">
    <w:name w:val="annotation subject"/>
    <w:basedOn w:val="CommentText"/>
    <w:next w:val="CommentText"/>
    <w:link w:val="CommentSubjectChar"/>
    <w:uiPriority w:val="99"/>
    <w:semiHidden/>
    <w:unhideWhenUsed/>
    <w:rsid w:val="004767C7"/>
    <w:rPr>
      <w:b/>
      <w:bCs/>
    </w:rPr>
  </w:style>
  <w:style w:type="character" w:customStyle="1" w:styleId="CommentSubjectChar">
    <w:name w:val="Comment Subject Char"/>
    <w:basedOn w:val="CommentTextChar"/>
    <w:link w:val="CommentSubject"/>
    <w:uiPriority w:val="99"/>
    <w:semiHidden/>
    <w:rsid w:val="004767C7"/>
    <w:rPr>
      <w:b/>
      <w:bCs/>
      <w:sz w:val="20"/>
      <w:szCs w:val="20"/>
    </w:rPr>
  </w:style>
  <w:style w:type="character" w:styleId="PlaceholderText">
    <w:name w:val="Placeholder Text"/>
    <w:basedOn w:val="DefaultParagraphFont"/>
    <w:uiPriority w:val="99"/>
    <w:semiHidden/>
    <w:rsid w:val="00BA4C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yperlink" Target="http://onlinelibrary.wiley.com/journal/10.1002/(ISSN)1541-5856/homepage/ForAuthor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onlinelibrary.wiley.com/journal/10.1002/(ISSN)1541-5856/homepage/ForAuthors.html" TargetMode="External"/><Relationship Id="rId2" Type="http://schemas.openxmlformats.org/officeDocument/2006/relationships/settings" Target="settings.xml"/><Relationship Id="rId16" Type="http://schemas.openxmlformats.org/officeDocument/2006/relationships/hyperlink" Target="https://github.com/fawda123/WtRegDO"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fawda123/WtRegDO" TargetMode="External"/><Relationship Id="rId11" Type="http://schemas.openxmlformats.org/officeDocument/2006/relationships/image" Target="media/image3.wmf"/><Relationship Id="rId5" Type="http://schemas.openxmlformats.org/officeDocument/2006/relationships/endnotes" Target="endnotes.xml"/><Relationship Id="rId15" Type="http://schemas.openxmlformats.org/officeDocument/2006/relationships/hyperlink" Target="https://github.com/fawda123/WtRegDO"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https://beckmw.shinyapps.io/detiding_cases/" TargetMode="Externa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oleObject" Target="embeddings/oleObject4.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5060</TotalTime>
  <Pages>12</Pages>
  <Words>6207</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22</cp:revision>
  <dcterms:created xsi:type="dcterms:W3CDTF">2015-05-29T11:31:00Z</dcterms:created>
  <dcterms:modified xsi:type="dcterms:W3CDTF">2015-06-17T20:44:00Z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2015-05-29T00:00:00Z</vt:filetime>
  </property>
  <property fmtid="{D5CDD505-2E9C-101B-9397-08002B2CF9AE}" pid="3" name="LastSaved">
    <vt:filetime>2015-05-29T00:00:00Z</vt:filetime>
  </property>
</Properties>
</file>